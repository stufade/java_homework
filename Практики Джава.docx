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0" w:type="dxa"/>
        <w:tblLayout w:type="fixed"/>
        <w:tblCellMar>
          <w:top w:w="0" w:type="dxa"/>
          <w:left w:w="0" w:type="dxa"/>
          <w:bottom w:w="0" w:type="dxa"/>
          <w:right w:w="0" w:type="dxa"/>
        </w:tblCellMar>
        <w:tblLook w:val="04a0"/>
      </w:tblPr>
      <w:tblGrid>
        <w:gridCol w:w="9355"/>
      </w:tblGrid>
      <w:tr>
        <w:trPr>
          <w:trHeight w:val="180" w:hRule="atLeast"/>
          <w:cantSplit w:val="true"/>
        </w:trPr>
        <w:tc>
          <w:tcPr>
            <w:tcW w:w="9355" w:type="dxa"/>
            <w:tcBorders/>
          </w:tcPr>
          <w:p>
            <w:pPr>
              <w:pStyle w:val="Normal"/>
              <w:widowControl w:val="false"/>
              <w:spacing w:lineRule="atLeast" w:line="240"/>
              <w:jc w:val="center"/>
              <w:rPr>
                <w:caps/>
                <w:sz w:val="28"/>
                <w:szCs w:val="28"/>
              </w:rPr>
            </w:pPr>
            <w:r>
              <w:rPr/>
              <w:drawing>
                <wp:inline distT="0" distB="0" distL="0" distR="0">
                  <wp:extent cx="891540" cy="1005840"/>
                  <wp:effectExtent l="0" t="0" r="0" b="0"/>
                  <wp:docPr id="1" name="_x005F_x0000_i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5F_x0000_i0" descr=""/>
                          <pic:cNvPicPr>
                            <a:picLocks noChangeAspect="1" noChangeArrowheads="1"/>
                          </pic:cNvPicPr>
                        </pic:nvPicPr>
                        <pic:blipFill>
                          <a:blip r:embed="rId2"/>
                          <a:stretch>
                            <a:fillRect/>
                          </a:stretch>
                        </pic:blipFill>
                        <pic:spPr bwMode="auto">
                          <a:xfrm>
                            <a:off x="0" y="0"/>
                            <a:ext cx="891540" cy="1005840"/>
                          </a:xfrm>
                          <a:prstGeom prst="rect">
                            <a:avLst/>
                          </a:prstGeom>
                        </pic:spPr>
                      </pic:pic>
                    </a:graphicData>
                  </a:graphic>
                </wp:inline>
              </w:drawing>
            </w:r>
          </w:p>
        </w:tc>
      </w:tr>
      <w:tr>
        <w:trPr>
          <w:trHeight w:val="180" w:hRule="atLeast"/>
          <w:cantSplit w:val="true"/>
        </w:trPr>
        <w:tc>
          <w:tcPr>
            <w:tcW w:w="9355" w:type="dxa"/>
            <w:tcBorders/>
          </w:tcPr>
          <w:p>
            <w:pPr>
              <w:pStyle w:val="Normal"/>
              <w:widowControl w:val="false"/>
              <w:spacing w:before="60" w:after="60"/>
              <w:jc w:val="center"/>
              <w:rPr>
                <w:caps/>
                <w:sz w:val="28"/>
                <w:szCs w:val="28"/>
              </w:rPr>
            </w:pPr>
            <w:r>
              <w:rPr>
                <w:caps/>
                <w:sz w:val="28"/>
                <w:szCs w:val="28"/>
              </w:rPr>
              <w:t>МИНОБРНАУКИ РОССИИ</w:t>
            </w:r>
          </w:p>
        </w:tc>
      </w:tr>
      <w:tr>
        <w:trPr>
          <w:trHeight w:val="1417" w:hRule="atLeast"/>
          <w:cantSplit w:val="true"/>
        </w:trPr>
        <w:tc>
          <w:tcPr>
            <w:tcW w:w="9355" w:type="dxa"/>
            <w:tcBorders/>
          </w:tcPr>
          <w:p>
            <w:pPr>
              <w:pStyle w:val="Normal"/>
              <w:widowControl w:val="false"/>
              <w:spacing w:lineRule="auto" w:line="216"/>
              <w:jc w:val="center"/>
              <w:rPr>
                <w:b/>
                <w:b/>
                <w:bCs/>
                <w:sz w:val="20"/>
                <w:szCs w:val="20"/>
              </w:rPr>
            </w:pPr>
            <w:r>
              <w:rPr/>
              <w:t>Федеральное государственное бюджетное образовательное учреждение</w:t>
              <w:br/>
              <w:t>высшего образования</w:t>
              <w:br/>
            </w:r>
            <w:r>
              <w:rPr>
                <w:b/>
                <w:bCs/>
              </w:rPr>
              <w:t>«МИРЭА – Российский технологический университет»</w:t>
            </w:r>
          </w:p>
          <w:p>
            <w:pPr>
              <w:pStyle w:val="Normal"/>
              <w:widowControl w:val="false"/>
              <w:jc w:val="center"/>
              <w:rPr>
                <w:b/>
                <w:b/>
                <w:bCs/>
                <w:sz w:val="32"/>
                <w:szCs w:val="32"/>
              </w:rPr>
            </w:pPr>
            <w:r>
              <w:rPr>
                <w:b/>
                <w:bCs/>
                <w:sz w:val="32"/>
                <w:szCs w:val="32"/>
              </w:rPr>
              <w:t>РТУ МИРЭА</w:t>
            </w:r>
          </w:p>
          <w:p>
            <w:pPr>
              <w:pStyle w:val="Normal"/>
              <w:widowControl w:val="false"/>
              <w:jc w:val="center"/>
              <w:rPr>
                <w:sz w:val="28"/>
                <w:szCs w:val="28"/>
              </w:rPr>
            </w:pPr>
            <w:r>
              <w:rPr>
                <w:sz w:val="28"/>
                <w:szCs w:val="28"/>
              </w:rPr>
              <mc:AlternateContent>
                <mc:Choice Requires="wps">
                  <w:drawing>
                    <wp:anchor behindDoc="0" distT="19050" distB="19050" distL="19685" distR="19685" simplePos="0" locked="0" layoutInCell="0" allowOverlap="1" relativeHeight="3">
                      <wp:simplePos x="0" y="0"/>
                      <wp:positionH relativeFrom="column">
                        <wp:posOffset>635</wp:posOffset>
                      </wp:positionH>
                      <wp:positionV relativeFrom="paragraph">
                        <wp:posOffset>-635</wp:posOffset>
                      </wp:positionV>
                      <wp:extent cx="635" cy="635"/>
                      <wp:effectExtent l="19685" t="19050" r="19685" b="19050"/>
                      <wp:wrapNone/>
                      <wp:docPr id="2" name="shape 1"/>
                      <a:graphic xmlns:a="http://schemas.openxmlformats.org/drawingml/2006/main">
                        <a:graphicData uri="http://schemas.microsoft.com/office/word/2010/wordprocessingShape">
                          <wps:wsp>
                            <wps:cNvSpPr/>
                            <wps:spPr>
                              <a:xfrm flipV="1">
                                <a:off x="0" y="0"/>
                                <a:ext cx="720" cy="72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0.05pt,-0.05pt" to="0.05pt,-0.05pt" ID="shape 1" stroked="t" o:allowincell="f" style="position:absolute;flip:y">
                      <v:stroke color="black" weight="38160" joinstyle="round" endcap="flat"/>
                      <v:fill o:detectmouseclick="t" on="false"/>
                      <w10:wrap type="none"/>
                    </v:line>
                  </w:pict>
                </mc:Fallback>
              </mc:AlternateContent>
            </w:r>
          </w:p>
        </w:tc>
      </w:tr>
    </w:tbl>
    <w:p>
      <w:pPr>
        <w:pStyle w:val="Normal"/>
        <w:widowControl w:val="false"/>
        <w:ind w:firstLine="708"/>
        <w:jc w:val="center"/>
        <w:rPr>
          <w:b/>
          <w:b/>
          <w:sz w:val="48"/>
          <w:szCs w:val="48"/>
        </w:rPr>
      </w:pPr>
      <w:r>
        <w:rPr>
          <w:b/>
          <w:sz w:val="48"/>
          <w:szCs w:val="48"/>
        </w:rPr>
        <w:t>Институт информационных технологий</w:t>
      </w:r>
    </w:p>
    <w:p>
      <w:pPr>
        <w:pStyle w:val="Normal"/>
        <w:pBdr>
          <w:bottom w:val="single" w:sz="4" w:space="1" w:color="000000"/>
        </w:pBdr>
        <w:jc w:val="center"/>
        <w:rPr>
          <w:b/>
          <w:b/>
          <w:sz w:val="28"/>
          <w:szCs w:val="28"/>
        </w:rPr>
      </w:pPr>
      <w:r>
        <w:rPr>
          <w:b/>
          <w:sz w:val="28"/>
          <w:szCs w:val="28"/>
        </w:rPr>
      </w:r>
    </w:p>
    <w:p>
      <w:pPr>
        <w:pStyle w:val="Normal"/>
        <w:pBdr>
          <w:bottom w:val="single" w:sz="4" w:space="1" w:color="000000"/>
        </w:pBdr>
        <w:jc w:val="center"/>
        <w:rPr>
          <w:sz w:val="28"/>
          <w:szCs w:val="28"/>
        </w:rPr>
      </w:pPr>
      <w:r>
        <w:rPr>
          <w:sz w:val="28"/>
          <w:szCs w:val="28"/>
        </w:rPr>
        <w:t>КАФЕДРА ИНСТРУМЕТНАЛЬНОГО И ПРИКЛАДНОГО ПРОГРАММНОГО ОБЕСПЕЧЕНИЯ (ИиППО)</w:t>
      </w:r>
    </w:p>
    <w:p>
      <w:pPr>
        <w:pStyle w:val="Normal"/>
        <w:jc w:val="center"/>
        <w:rPr>
          <w:sz w:val="28"/>
          <w:szCs w:val="28"/>
        </w:rPr>
      </w:pPr>
      <w:r>
        <w:rPr>
          <w:sz w:val="28"/>
          <w:szCs w:val="28"/>
        </w:rPr>
      </w:r>
    </w:p>
    <w:p>
      <w:pPr>
        <w:pStyle w:val="Style16"/>
        <w:ind w:right="40" w:hanging="0"/>
        <w:rPr>
          <w:caps/>
          <w:sz w:val="28"/>
          <w:szCs w:val="28"/>
        </w:rPr>
      </w:pPr>
      <w:r>
        <w:rPr>
          <w:caps/>
          <w:sz w:val="28"/>
          <w:szCs w:val="28"/>
        </w:rPr>
      </w:r>
    </w:p>
    <w:p>
      <w:pPr>
        <w:pStyle w:val="Style16"/>
        <w:ind w:right="40" w:hanging="0"/>
        <w:jc w:val="center"/>
        <w:rPr>
          <w:caps/>
          <w:sz w:val="28"/>
          <w:szCs w:val="28"/>
        </w:rPr>
      </w:pPr>
      <w:r>
        <w:rPr>
          <w:caps/>
          <w:sz w:val="28"/>
          <w:szCs w:val="28"/>
        </w:rPr>
      </w:r>
    </w:p>
    <w:p>
      <w:pPr>
        <w:pStyle w:val="Style16"/>
        <w:ind w:right="40" w:hanging="0"/>
        <w:jc w:val="center"/>
        <w:rPr>
          <w:caps/>
          <w:sz w:val="28"/>
          <w:szCs w:val="28"/>
        </w:rPr>
      </w:pPr>
      <w:r>
        <w:rPr>
          <w:caps/>
          <w:sz w:val="28"/>
          <w:szCs w:val="28"/>
        </w:rPr>
        <w:t>Практические РАБОТы</w:t>
      </w:r>
    </w:p>
    <w:p>
      <w:pPr>
        <w:pStyle w:val="Style16"/>
        <w:ind w:right="40" w:hanging="0"/>
        <w:jc w:val="center"/>
        <w:rPr/>
      </w:pPr>
      <w:r>
        <w:rPr>
          <w:caps/>
          <w:sz w:val="28"/>
          <w:szCs w:val="28"/>
        </w:rPr>
        <w:t>по дисциплине «</w:t>
      </w:r>
      <w:r>
        <w:rPr>
          <w:sz w:val="28"/>
          <w:szCs w:val="28"/>
        </w:rPr>
        <w:t>Программирование на языка Джава</w:t>
      </w:r>
      <w:r>
        <w:rPr>
          <w:caps/>
          <w:sz w:val="28"/>
          <w:szCs w:val="28"/>
        </w:rPr>
        <w:t>»</w:t>
      </w:r>
    </w:p>
    <w:p>
      <w:pPr>
        <w:pStyle w:val="Style16"/>
        <w:ind w:right="40" w:hanging="0"/>
        <w:jc w:val="center"/>
        <w:rPr>
          <w:caps/>
          <w:sz w:val="28"/>
          <w:szCs w:val="28"/>
        </w:rPr>
      </w:pPr>
      <w:r>
        <w:rPr>
          <w:caps/>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Style16"/>
        <w:ind w:right="40" w:hanging="0"/>
        <w:jc w:val="left"/>
        <w:rPr/>
      </w:pPr>
      <w:r>
        <w:rPr>
          <w:sz w:val="28"/>
          <w:szCs w:val="28"/>
        </w:rPr>
        <w:t xml:space="preserve">Выполнил студент группы               ИКБО-30-22                   </w:t>
      </w:r>
      <w:r>
        <w:rPr>
          <w:i/>
          <w:color w:val="000000" w:themeColor="text1"/>
          <w:sz w:val="28"/>
          <w:szCs w:val="28"/>
        </w:rPr>
        <w:t>Сулейманов А.В.</w:t>
      </w:r>
      <w:r>
        <w:rPr>
          <w:sz w:val="28"/>
          <w:szCs w:val="28"/>
        </w:rPr>
        <w:t xml:space="preserve">        </w:t>
      </w:r>
    </w:p>
    <w:p>
      <w:pPr>
        <w:pStyle w:val="Style16"/>
        <w:ind w:right="40" w:hanging="0"/>
        <w:jc w:val="left"/>
        <w:rPr/>
      </w:pPr>
      <w:r>
        <w:rPr>
          <w:i/>
          <w:sz w:val="28"/>
          <w:szCs w:val="28"/>
        </w:rPr>
        <w:t xml:space="preserve">                                              </w:t>
      </w:r>
      <w:r>
        <w:rPr>
          <w:i/>
          <w:color w:val="FF0000"/>
          <w:sz w:val="28"/>
          <w:szCs w:val="28"/>
        </w:rPr>
        <w:t xml:space="preserve"> </w:t>
      </w:r>
    </w:p>
    <w:p>
      <w:pPr>
        <w:pStyle w:val="Style16"/>
        <w:jc w:val="left"/>
        <w:rPr>
          <w:sz w:val="28"/>
          <w:szCs w:val="28"/>
        </w:rPr>
      </w:pPr>
      <w:r>
        <w:rPr>
          <w:sz w:val="28"/>
          <w:szCs w:val="28"/>
        </w:rPr>
        <w:t xml:space="preserve">  </w:t>
      </w:r>
    </w:p>
    <w:p>
      <w:pPr>
        <w:pStyle w:val="Style16"/>
        <w:ind w:right="40" w:hanging="0"/>
        <w:jc w:val="left"/>
        <w:rPr/>
      </w:pPr>
      <w:r>
        <w:rPr>
          <w:sz w:val="28"/>
          <w:szCs w:val="28"/>
        </w:rPr>
        <w:t xml:space="preserve">Принял старший преподаватель </w:t>
        <w:tab/>
        <w:tab/>
        <w:tab/>
        <w:tab/>
        <w:tab/>
      </w:r>
      <w:r>
        <w:rPr>
          <w:i/>
          <w:sz w:val="28"/>
          <w:szCs w:val="28"/>
        </w:rPr>
        <w:t>Рачков А.В.</w:t>
      </w:r>
    </w:p>
    <w:p>
      <w:pPr>
        <w:pStyle w:val="Style16"/>
        <w:jc w:val="left"/>
        <w:rPr>
          <w:sz w:val="28"/>
          <w:szCs w:val="28"/>
        </w:rPr>
      </w:pPr>
      <w:r>
        <w:rPr>
          <w:sz w:val="28"/>
          <w:szCs w:val="28"/>
        </w:rPr>
        <w:t xml:space="preserve">  </w:t>
      </w:r>
    </w:p>
    <w:p>
      <w:pPr>
        <w:pStyle w:val="Style16"/>
        <w:jc w:val="left"/>
        <w:rPr>
          <w:sz w:val="28"/>
          <w:szCs w:val="28"/>
        </w:rPr>
      </w:pPr>
      <w:r>
        <w:rPr>
          <w:sz w:val="28"/>
          <w:szCs w:val="28"/>
        </w:rPr>
        <w:t xml:space="preserve"> </w:t>
      </w:r>
    </w:p>
    <w:p>
      <w:pPr>
        <w:pStyle w:val="Style16"/>
        <w:ind w:right="40" w:hanging="0"/>
        <w:jc w:val="left"/>
        <w:rPr/>
      </w:pPr>
      <w:r>
        <w:rPr>
          <w:sz w:val="28"/>
          <w:szCs w:val="28"/>
        </w:rPr>
        <w:t xml:space="preserve">Практические работы работа выполнены  «___»_______2023г.     </w:t>
      </w:r>
    </w:p>
    <w:p>
      <w:pPr>
        <w:pStyle w:val="Style16"/>
        <w:jc w:val="left"/>
        <w:rPr>
          <w:sz w:val="28"/>
          <w:szCs w:val="28"/>
        </w:rPr>
      </w:pPr>
      <w:r>
        <w:rPr>
          <w:sz w:val="28"/>
          <w:szCs w:val="28"/>
        </w:rPr>
        <w:t xml:space="preserve"> </w:t>
      </w:r>
    </w:p>
    <w:p>
      <w:pPr>
        <w:pStyle w:val="Style16"/>
        <w:ind w:left="2123" w:right="-143" w:firstLine="1"/>
        <w:jc w:val="left"/>
        <w:rPr>
          <w:i/>
          <w:i/>
          <w:color w:val="FF0000"/>
          <w:sz w:val="28"/>
          <w:szCs w:val="28"/>
        </w:rPr>
      </w:pPr>
      <w:r>
        <w:rPr>
          <w:sz w:val="28"/>
          <w:szCs w:val="28"/>
        </w:rPr>
        <w:t xml:space="preserve">    </w:t>
      </w:r>
      <w:r>
        <w:rPr>
          <w:sz w:val="28"/>
          <w:szCs w:val="28"/>
        </w:rPr>
        <w:t xml:space="preserve">«Зачтено»     «___»_______2023г.   </w:t>
      </w:r>
    </w:p>
    <w:p>
      <w:pPr>
        <w:pStyle w:val="Style16"/>
        <w:jc w:val="center"/>
        <w:rPr>
          <w:sz w:val="28"/>
          <w:szCs w:val="28"/>
        </w:rPr>
      </w:pPr>
      <w:r>
        <w:rPr>
          <w:sz w:val="28"/>
          <w:szCs w:val="28"/>
        </w:rPr>
        <w:t xml:space="preserve"> </w:t>
      </w:r>
    </w:p>
    <w:p>
      <w:pPr>
        <w:pStyle w:val="Style16"/>
        <w:jc w:val="center"/>
        <w:rPr>
          <w:sz w:val="28"/>
          <w:szCs w:val="28"/>
        </w:rPr>
      </w:pPr>
      <w:r>
        <w:rPr>
          <w:sz w:val="28"/>
          <w:szCs w:val="28"/>
        </w:rPr>
      </w:r>
    </w:p>
    <w:p>
      <w:pPr>
        <w:pStyle w:val="Style16"/>
        <w:jc w:val="center"/>
        <w:rPr>
          <w:sz w:val="28"/>
          <w:szCs w:val="28"/>
        </w:rPr>
      </w:pPr>
      <w:r>
        <w:rPr>
          <w:sz w:val="28"/>
          <w:szCs w:val="28"/>
        </w:rPr>
      </w:r>
    </w:p>
    <w:p>
      <w:pPr>
        <w:pStyle w:val="Style16"/>
        <w:ind w:right="40" w:hanging="0"/>
        <w:jc w:val="center"/>
        <w:rPr>
          <w:sz w:val="28"/>
          <w:szCs w:val="28"/>
        </w:rPr>
      </w:pPr>
      <w:r>
        <w:rPr>
          <w:sz w:val="28"/>
          <w:szCs w:val="28"/>
        </w:rPr>
      </w:r>
    </w:p>
    <w:p>
      <w:pPr>
        <w:pStyle w:val="Normal"/>
        <w:jc w:val="center"/>
        <w:rPr>
          <w:sz w:val="28"/>
          <w:szCs w:val="28"/>
        </w:rPr>
      </w:pPr>
      <w:r>
        <w:rPr>
          <w:sz w:val="28"/>
          <w:szCs w:val="28"/>
        </w:rPr>
        <w:t>Москва 2023</w:t>
      </w:r>
    </w:p>
    <w:p>
      <w:pPr>
        <w:pStyle w:val="Normal"/>
        <w:shd w:val="nil"/>
        <w:rPr/>
      </w:pPr>
      <w:r>
        <w:rPr/>
      </w:r>
      <w:r>
        <w:br w:type="page"/>
      </w:r>
    </w:p>
    <w:p>
      <w:pPr>
        <w:pStyle w:val="Normal"/>
        <w:keepNext w:val="true"/>
        <w:jc w:val="both"/>
        <w:rPr>
          <w:b/>
          <w:b/>
          <w:bCs/>
          <w:sz w:val="28"/>
          <w:szCs w:val="28"/>
        </w:rPr>
      </w:pPr>
      <w:r>
        <w:rPr>
          <w:b/>
          <w:bCs/>
          <w:sz w:val="28"/>
          <w:szCs w:val="28"/>
        </w:rPr>
      </w:r>
    </w:p>
    <w:p>
      <w:pPr>
        <w:pStyle w:val="Normal"/>
        <w:keepNext w:val="true"/>
        <w:jc w:val="both"/>
        <w:rPr>
          <w:b/>
          <w:b/>
          <w:bCs/>
          <w:sz w:val="28"/>
          <w:szCs w:val="28"/>
        </w:rPr>
      </w:pPr>
      <w:r>
        <w:rPr>
          <w:b/>
          <w:sz w:val="28"/>
          <w:szCs w:val="28"/>
        </w:rPr>
        <w:t>Оглавление</w:t>
      </w:r>
    </w:p>
    <w:p>
      <w:pPr>
        <w:pStyle w:val="Normal"/>
        <w:keepNext w:val="true"/>
        <w:jc w:val="both"/>
        <w:rPr>
          <w:b/>
          <w:b/>
          <w:sz w:val="28"/>
          <w:szCs w:val="28"/>
        </w:rPr>
      </w:pPr>
      <w:r>
        <w:rPr>
          <w:b/>
          <w:sz w:val="28"/>
          <w:szCs w:val="28"/>
        </w:rPr>
      </w:r>
    </w:p>
    <w:p>
      <w:pPr>
        <w:pStyle w:val="Normal"/>
        <w:keepNext w:val="true"/>
        <w:jc w:val="both"/>
        <w:rPr>
          <w:sz w:val="28"/>
          <w:szCs w:val="28"/>
        </w:rPr>
      </w:pPr>
      <w:r>
        <w:rPr>
          <w:sz w:val="28"/>
          <w:szCs w:val="28"/>
        </w:rPr>
        <w:t>Практическая работа № 1</w:t>
        <w:tab/>
        <w:tab/>
        <w:tab/>
        <w:tab/>
        <w:tab/>
        <w:tab/>
        <w:tab/>
        <w:tab/>
        <w:tab/>
        <w:t>3</w:t>
      </w:r>
    </w:p>
    <w:p>
      <w:pPr>
        <w:pStyle w:val="Normal"/>
        <w:keepNext w:val="true"/>
        <w:jc w:val="both"/>
        <w:rPr>
          <w:sz w:val="28"/>
          <w:szCs w:val="28"/>
        </w:rPr>
      </w:pPr>
      <w:r>
        <w:rPr>
          <w:sz w:val="28"/>
          <w:szCs w:val="28"/>
        </w:rPr>
        <w:t>Практическая работа № 2</w:t>
        <w:tab/>
        <w:tab/>
        <w:tab/>
        <w:tab/>
        <w:tab/>
        <w:tab/>
        <w:tab/>
        <w:tab/>
        <w:tab/>
        <w:t>…</w:t>
      </w:r>
    </w:p>
    <w:p>
      <w:pPr>
        <w:pStyle w:val="Normal"/>
        <w:keepNext w:val="true"/>
        <w:jc w:val="both"/>
        <w:rPr>
          <w:sz w:val="28"/>
          <w:szCs w:val="28"/>
        </w:rPr>
      </w:pPr>
      <w:r>
        <w:rPr>
          <w:sz w:val="28"/>
          <w:szCs w:val="28"/>
        </w:rPr>
        <w:t>…</w:t>
      </w:r>
    </w:p>
    <w:p>
      <w:pPr>
        <w:pStyle w:val="Normal"/>
        <w:keepNext w:val="true"/>
        <w:jc w:val="both"/>
        <w:rPr>
          <w:sz w:val="28"/>
          <w:szCs w:val="28"/>
        </w:rPr>
      </w:pPr>
      <w:r>
        <w:rPr>
          <w:sz w:val="28"/>
          <w:szCs w:val="28"/>
        </w:rPr>
        <w:t>…</w:t>
      </w:r>
    </w:p>
    <w:p>
      <w:pPr>
        <w:pStyle w:val="Normal"/>
        <w:keepNext w:val="true"/>
        <w:jc w:val="both"/>
        <w:rPr>
          <w:sz w:val="28"/>
          <w:szCs w:val="28"/>
        </w:rPr>
      </w:pPr>
      <w:r>
        <w:rPr>
          <w:sz w:val="28"/>
          <w:szCs w:val="28"/>
        </w:rPr>
        <w:t>…</w:t>
      </w:r>
    </w:p>
    <w:p>
      <w:pPr>
        <w:pStyle w:val="Normal"/>
        <w:keepNext w:val="true"/>
        <w:jc w:val="both"/>
        <w:rPr>
          <w:sz w:val="28"/>
          <w:szCs w:val="28"/>
        </w:rPr>
      </w:pPr>
      <w:r>
        <w:rPr>
          <w:sz w:val="28"/>
          <w:szCs w:val="28"/>
        </w:rPr>
      </w:r>
    </w:p>
    <w:p>
      <w:pPr>
        <w:pStyle w:val="Normal"/>
        <w:keepNext w:val="true"/>
        <w:jc w:val="both"/>
        <w:rPr>
          <w:sz w:val="28"/>
          <w:szCs w:val="28"/>
        </w:rPr>
      </w:pPr>
      <w:r>
        <w:rPr>
          <w:sz w:val="28"/>
          <w:szCs w:val="28"/>
        </w:rPr>
        <w:t>Практическая работа № 24</w:t>
        <w:tab/>
        <w:tab/>
        <w:tab/>
        <w:tab/>
        <w:tab/>
        <w:tab/>
        <w:tab/>
        <w:tab/>
        <w:tab/>
        <w:t>…</w:t>
      </w:r>
    </w:p>
    <w:p>
      <w:pPr>
        <w:pStyle w:val="Normal"/>
        <w:keepNext w:val="true"/>
        <w:jc w:val="both"/>
        <w:rPr>
          <w:b/>
          <w:b/>
          <w:sz w:val="28"/>
          <w:szCs w:val="28"/>
        </w:rPr>
      </w:pPr>
      <w:r>
        <w:rPr>
          <w:b/>
          <w:sz w:val="28"/>
          <w:szCs w:val="28"/>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pStyle w:val="Normal"/>
        <w:keepNext w:val="true"/>
        <w:jc w:val="both"/>
        <w:rPr>
          <w:b/>
          <w:b/>
        </w:rPr>
      </w:pPr>
      <w:r>
        <w:rPr>
          <w:b/>
        </w:rPr>
      </w:r>
    </w:p>
    <w:p>
      <w:pPr>
        <w:sectPr>
          <w:headerReference w:type="default" r:id="rId3"/>
          <w:headerReference w:type="first" r:id="rId4"/>
          <w:footerReference w:type="default" r:id="rId5"/>
          <w:footerReference w:type="first" r:id="rId6"/>
          <w:type w:val="nextPage"/>
          <w:pgSz w:w="11906" w:h="16838"/>
          <w:pgMar w:left="1701" w:right="850" w:gutter="0" w:header="709" w:top="1134" w:footer="709" w:bottom="1134"/>
          <w:pgNumType w:fmt="decimal"/>
          <w:formProt w:val="false"/>
          <w:titlePg/>
          <w:textDirection w:val="lrTb"/>
          <w:docGrid w:type="default" w:linePitch="360" w:charSpace="0"/>
        </w:sectPr>
        <w:pStyle w:val="Normal"/>
        <w:keepNext w:val="true"/>
        <w:jc w:val="both"/>
        <w:rPr>
          <w:b/>
          <w:b/>
        </w:rPr>
      </w:pPr>
      <w:r>
        <w:rPr>
          <w:b/>
        </w:rPr>
      </w:r>
    </w:p>
    <w:p>
      <w:pPr>
        <w:pStyle w:val="Normal"/>
        <w:keepNext w:val="true"/>
        <w:spacing w:lineRule="auto" w:line="360"/>
        <w:jc w:val="both"/>
        <w:rPr>
          <w:sz w:val="28"/>
          <w:szCs w:val="28"/>
        </w:rPr>
      </w:pPr>
      <w:r>
        <w:rPr>
          <w:b/>
          <w:sz w:val="28"/>
          <w:szCs w:val="28"/>
        </w:rPr>
        <w:t>Практическая работа № 1</w:t>
      </w:r>
    </w:p>
    <w:p>
      <w:pPr>
        <w:pStyle w:val="Normal"/>
        <w:keepNext w:val="true"/>
        <w:spacing w:lineRule="auto" w:line="360"/>
        <w:jc w:val="both"/>
        <w:rPr>
          <w:b/>
          <w:b/>
          <w:sz w:val="28"/>
          <w:szCs w:val="28"/>
        </w:rPr>
      </w:pPr>
      <w:r>
        <w:rPr>
          <w:b/>
          <w:sz w:val="28"/>
          <w:szCs w:val="28"/>
        </w:rPr>
      </w:r>
    </w:p>
    <w:p>
      <w:pPr>
        <w:pStyle w:val="Normal"/>
        <w:keepNext w:val="true"/>
        <w:spacing w:lineRule="auto" w:line="360"/>
        <w:jc w:val="both"/>
        <w:rPr>
          <w:b/>
          <w:b/>
          <w:bCs/>
          <w:sz w:val="28"/>
          <w:szCs w:val="28"/>
        </w:rPr>
      </w:pPr>
      <w:r>
        <w:rPr>
          <w:b/>
          <w:sz w:val="28"/>
          <w:szCs w:val="28"/>
        </w:rPr>
        <w:t>Цель работы</w:t>
      </w:r>
    </w:p>
    <w:p>
      <w:pPr>
        <w:pStyle w:val="Normal"/>
        <w:keepNext w:val="true"/>
        <w:numPr>
          <w:ilvl w:val="0"/>
          <w:numId w:val="3"/>
        </w:numPr>
        <w:spacing w:lineRule="auto" w:line="360"/>
        <w:jc w:val="both"/>
        <w:rPr>
          <w:sz w:val="28"/>
          <w:szCs w:val="28"/>
        </w:rPr>
      </w:pPr>
      <w:r>
        <w:rPr>
          <w:sz w:val="28"/>
          <w:szCs w:val="28"/>
        </w:rPr>
        <w:t>установить необходимое для разработки на Джава программное обеспечение.</w:t>
      </w:r>
    </w:p>
    <w:p>
      <w:pPr>
        <w:pStyle w:val="Normal"/>
        <w:keepNext w:val="true"/>
        <w:numPr>
          <w:ilvl w:val="0"/>
          <w:numId w:val="3"/>
        </w:numPr>
        <w:spacing w:lineRule="auto" w:line="360"/>
        <w:jc w:val="both"/>
        <w:rPr>
          <w:sz w:val="28"/>
          <w:szCs w:val="28"/>
        </w:rPr>
      </w:pPr>
      <w:r>
        <w:rPr>
          <w:sz w:val="28"/>
          <w:szCs w:val="28"/>
        </w:rPr>
        <w:t>научиться работать с программным обеспечение для разработки на Джава.</w:t>
      </w:r>
    </w:p>
    <w:p>
      <w:pPr>
        <w:pStyle w:val="Normal"/>
        <w:keepNext w:val="true"/>
        <w:numPr>
          <w:ilvl w:val="0"/>
          <w:numId w:val="3"/>
        </w:numPr>
        <w:spacing w:lineRule="auto" w:line="360"/>
        <w:jc w:val="both"/>
        <w:rPr>
          <w:sz w:val="28"/>
          <w:szCs w:val="28"/>
        </w:rPr>
      </w:pPr>
      <w:r>
        <w:rPr>
          <w:sz w:val="28"/>
          <w:szCs w:val="28"/>
        </w:rPr>
        <w:t xml:space="preserve">изучить синтаксис и основные управляющие конструкции языка Джава. </w:t>
      </w:r>
    </w:p>
    <w:p>
      <w:pPr>
        <w:pStyle w:val="Normal"/>
        <w:keepNext w:val="true"/>
        <w:spacing w:lineRule="auto" w:line="360"/>
        <w:jc w:val="both"/>
        <w:rPr>
          <w:b/>
          <w:b/>
          <w:bCs/>
          <w:sz w:val="28"/>
          <w:szCs w:val="28"/>
        </w:rPr>
      </w:pPr>
      <w:r>
        <w:rPr>
          <w:b/>
          <w:bCs/>
          <w:sz w:val="28"/>
          <w:szCs w:val="28"/>
        </w:rPr>
      </w:r>
    </w:p>
    <w:p>
      <w:pPr>
        <w:pStyle w:val="Normal"/>
        <w:keepNext w:val="true"/>
        <w:spacing w:lineRule="auto" w:line="360"/>
        <w:jc w:val="both"/>
        <w:rPr>
          <w:b/>
          <w:b/>
          <w:bCs/>
          <w:sz w:val="28"/>
          <w:szCs w:val="28"/>
        </w:rPr>
      </w:pPr>
      <w:r>
        <w:rPr>
          <w:b/>
          <w:sz w:val="28"/>
          <w:szCs w:val="28"/>
        </w:rPr>
        <w:t>Теоретическое введение</w:t>
      </w:r>
    </w:p>
    <w:p>
      <w:pPr>
        <w:pStyle w:val="Normal"/>
        <w:spacing w:lineRule="auto" w:line="360"/>
        <w:ind w:firstLine="708"/>
        <w:jc w:val="both"/>
        <w:rPr>
          <w:color w:val="000000" w:themeColor="text1"/>
          <w:sz w:val="28"/>
          <w:szCs w:val="28"/>
        </w:rPr>
      </w:pPr>
      <w:r>
        <w:rPr>
          <w:color w:val="000000" w:themeColor="text1"/>
          <w:sz w:val="28"/>
          <w:szCs w:val="28"/>
          <w:lang w:val="en-US"/>
        </w:rPr>
        <w:t>J</w:t>
      </w:r>
      <w:r>
        <w:rPr>
          <w:color w:val="000000" w:themeColor="text1"/>
          <w:sz w:val="28"/>
          <w:szCs w:val="28"/>
        </w:rPr>
        <w:t>ava - это высокоуровневый, многозадачный, объектно-ориентированный язык программирования, разработанный компанией Sun Microsystems (позднее приобретенной Oracle Corporation). Вот несколько ключевых аспектов Java для вашего доклада:</w:t>
      </w:r>
    </w:p>
    <w:p>
      <w:pPr>
        <w:pStyle w:val="Normal"/>
        <w:spacing w:lineRule="auto" w:line="360"/>
        <w:ind w:firstLine="708"/>
        <w:jc w:val="both"/>
        <w:rPr>
          <w:color w:val="000000" w:themeColor="text1"/>
          <w:sz w:val="28"/>
          <w:szCs w:val="28"/>
        </w:rPr>
      </w:pPr>
      <w:r>
        <w:rPr>
          <w:color w:val="000000" w:themeColor="text1"/>
          <w:sz w:val="28"/>
          <w:szCs w:val="28"/>
        </w:rPr>
        <w:t>Одной из главных особенностей Java является её способность работать на разных операционных системах без изменения исходного кода. Это достигается благодаря виртуальной машине Java (JVM), которая переводит Java-код в байт-код, понимаемый JVM.</w:t>
      </w:r>
    </w:p>
    <w:p>
      <w:pPr>
        <w:pStyle w:val="Normal"/>
        <w:spacing w:lineRule="auto" w:line="360"/>
        <w:ind w:firstLine="708"/>
        <w:jc w:val="both"/>
        <w:rPr>
          <w:color w:val="000000" w:themeColor="text1"/>
          <w:sz w:val="28"/>
          <w:szCs w:val="28"/>
        </w:rPr>
      </w:pPr>
      <w:r>
        <w:rPr>
          <w:color w:val="000000" w:themeColor="text1"/>
          <w:sz w:val="28"/>
          <w:szCs w:val="28"/>
        </w:rPr>
        <w:t>Java построена на основе концепции объектно-ориентированного программирования (ООП). Это позволяет разрабатывать модульные, легко поддерживаемые и масштабируемые приложения.</w:t>
      </w:r>
    </w:p>
    <w:p>
      <w:pPr>
        <w:pStyle w:val="Normal"/>
        <w:spacing w:lineRule="auto" w:line="360"/>
        <w:ind w:firstLine="708"/>
        <w:jc w:val="both"/>
        <w:rPr>
          <w:color w:val="000000" w:themeColor="text1"/>
          <w:sz w:val="28"/>
          <w:szCs w:val="28"/>
        </w:rPr>
      </w:pPr>
      <w:r>
        <w:rPr>
          <w:color w:val="000000" w:themeColor="text1"/>
          <w:sz w:val="28"/>
          <w:szCs w:val="28"/>
        </w:rPr>
        <w:t>Java предоставляет обширную стандартную библиотеку классов, которая содержит множество готовых решений для разработки различных типов приложений, включая работу с сетью, базами данных, графическим интерфейсом и другими аспектами.</w:t>
      </w:r>
    </w:p>
    <w:p>
      <w:pPr>
        <w:pStyle w:val="Normal"/>
        <w:spacing w:lineRule="auto" w:line="360"/>
        <w:ind w:firstLine="708"/>
        <w:jc w:val="both"/>
        <w:rPr>
          <w:color w:val="000000" w:themeColor="text1"/>
          <w:sz w:val="28"/>
          <w:szCs w:val="28"/>
        </w:rPr>
      </w:pPr>
      <w:r>
        <w:rPr>
          <w:color w:val="000000" w:themeColor="text1"/>
          <w:sz w:val="28"/>
          <w:szCs w:val="28"/>
        </w:rPr>
        <w:t>Java поддерживает многопоточность, что позволяет разрабатывать многозадачные приложения, способные эффективно использовать ресурсы многопроцессорных систем.</w:t>
      </w:r>
    </w:p>
    <w:p>
      <w:pPr>
        <w:pStyle w:val="Normal"/>
        <w:spacing w:lineRule="auto" w:line="360"/>
        <w:jc w:val="both"/>
        <w:rPr>
          <w:sz w:val="28"/>
          <w:szCs w:val="28"/>
        </w:rPr>
      </w:pPr>
      <w:r>
        <w:rPr>
          <w:sz w:val="28"/>
          <w:szCs w:val="28"/>
        </w:rPr>
      </w:r>
    </w:p>
    <w:p>
      <w:pPr>
        <w:pStyle w:val="Normal"/>
        <w:keepNext w:val="true"/>
        <w:spacing w:lineRule="auto" w:line="360"/>
        <w:jc w:val="both"/>
        <w:rPr>
          <w:b/>
          <w:b/>
          <w:sz w:val="28"/>
          <w:szCs w:val="28"/>
        </w:rPr>
      </w:pPr>
      <w:r>
        <w:rPr>
          <w:b/>
          <w:sz w:val="28"/>
          <w:szCs w:val="28"/>
        </w:rPr>
        <w:t>Выполнение лабораторной работы</w:t>
      </w:r>
    </w:p>
    <w:p>
      <w:pPr>
        <w:pStyle w:val="Normal"/>
        <w:spacing w:lineRule="auto" w:line="360"/>
        <w:jc w:val="both"/>
        <w:rPr>
          <w:bCs/>
          <w:i/>
          <w:i/>
          <w:sz w:val="28"/>
          <w:szCs w:val="28"/>
          <w:u w:val="single"/>
        </w:rPr>
      </w:pPr>
      <w:r>
        <w:rPr>
          <w:i/>
          <w:sz w:val="28"/>
          <w:szCs w:val="28"/>
          <w:u w:val="single"/>
        </w:rPr>
        <w:t>Задание:</w:t>
      </w:r>
    </w:p>
    <w:p>
      <w:pPr>
        <w:pStyle w:val="ListParagraph"/>
        <w:numPr>
          <w:ilvl w:val="0"/>
          <w:numId w:val="15"/>
        </w:numPr>
        <w:tabs>
          <w:tab w:val="clear" w:pos="708"/>
          <w:tab w:val="left" w:pos="993" w:leader="none"/>
        </w:tabs>
        <w:spacing w:lineRule="auto" w:line="360"/>
        <w:ind w:left="0" w:firstLine="709"/>
        <w:jc w:val="both"/>
        <w:rPr>
          <w:bCs/>
          <w:i/>
          <w:i/>
          <w:sz w:val="28"/>
          <w:szCs w:val="28"/>
          <w:u w:val="single"/>
        </w:rPr>
      </w:pPr>
      <w:r>
        <w:rPr>
          <w:sz w:val="28"/>
          <w:szCs w:val="28"/>
        </w:rPr>
        <w:t xml:space="preserve">Создать проект в IntelliJ IDEA </w:t>
      </w:r>
    </w:p>
    <w:p>
      <w:pPr>
        <w:pStyle w:val="ListParagraph"/>
        <w:numPr>
          <w:ilvl w:val="0"/>
          <w:numId w:val="15"/>
        </w:numPr>
        <w:tabs>
          <w:tab w:val="clear" w:pos="708"/>
          <w:tab w:val="left" w:pos="0" w:leader="none"/>
          <w:tab w:val="left" w:pos="993" w:leader="none"/>
        </w:tabs>
        <w:spacing w:lineRule="auto" w:line="360"/>
        <w:ind w:left="0" w:firstLine="709"/>
        <w:jc w:val="both"/>
        <w:rPr>
          <w:sz w:val="28"/>
          <w:szCs w:val="28"/>
        </w:rPr>
      </w:pPr>
      <w:r>
        <w:rPr>
          <w:sz w:val="28"/>
          <w:szCs w:val="28"/>
        </w:rPr>
        <w:t xml:space="preserve">Создать свой собственный Git репозиторий </w:t>
      </w:r>
    </w:p>
    <w:p>
      <w:pPr>
        <w:pStyle w:val="ListParagraph"/>
        <w:numPr>
          <w:ilvl w:val="0"/>
          <w:numId w:val="15"/>
        </w:numPr>
        <w:tabs>
          <w:tab w:val="clear" w:pos="708"/>
          <w:tab w:val="left" w:pos="0" w:leader="none"/>
          <w:tab w:val="left" w:pos="993" w:leader="none"/>
        </w:tabs>
        <w:spacing w:lineRule="auto" w:line="360"/>
        <w:ind w:left="0" w:firstLine="709"/>
        <w:jc w:val="both"/>
        <w:rPr>
          <w:sz w:val="28"/>
          <w:szCs w:val="28"/>
        </w:rPr>
      </w:pPr>
      <w:r>
        <w:rPr>
          <w:sz w:val="28"/>
          <w:szCs w:val="28"/>
        </w:rPr>
        <w:t xml:space="preserve">Написать программу, в результате которой массив чисел создается с помощью инициализации (как в Си) вводится и считается в цикле сумма элементов целочисленного массива, а также среднее арифметическое его элементов результат выводится на экран. Использовать цикл for. </w:t>
      </w:r>
    </w:p>
    <w:p>
      <w:pPr>
        <w:pStyle w:val="ListParagraph"/>
        <w:numPr>
          <w:ilvl w:val="0"/>
          <w:numId w:val="15"/>
        </w:numPr>
        <w:tabs>
          <w:tab w:val="clear" w:pos="708"/>
          <w:tab w:val="left" w:pos="0" w:leader="none"/>
          <w:tab w:val="left" w:pos="993" w:leader="none"/>
        </w:tabs>
        <w:spacing w:lineRule="auto" w:line="360"/>
        <w:ind w:left="0" w:firstLine="709"/>
        <w:jc w:val="both"/>
        <w:rPr>
          <w:sz w:val="28"/>
          <w:szCs w:val="28"/>
        </w:rPr>
      </w:pPr>
      <w:r>
        <w:rPr>
          <w:sz w:val="28"/>
          <w:szCs w:val="28"/>
        </w:rPr>
        <w:t xml:space="preserve">Написать программу, в результате которой массив чисел вводится пользователем с клавиатуры считается сумма элементов целочисленного массива с помощью циклов do while, while, также необходимо найти максимальный и минимальный элемент в массиве, результат выводится на экран. </w:t>
      </w:r>
    </w:p>
    <w:p>
      <w:pPr>
        <w:pStyle w:val="ListParagraph"/>
        <w:numPr>
          <w:ilvl w:val="0"/>
          <w:numId w:val="15"/>
        </w:numPr>
        <w:tabs>
          <w:tab w:val="clear" w:pos="708"/>
          <w:tab w:val="left" w:pos="0" w:leader="none"/>
          <w:tab w:val="left" w:pos="993" w:leader="none"/>
        </w:tabs>
        <w:spacing w:lineRule="auto" w:line="360"/>
        <w:ind w:left="0" w:firstLine="709"/>
        <w:jc w:val="both"/>
        <w:rPr>
          <w:sz w:val="28"/>
          <w:szCs w:val="28"/>
        </w:rPr>
      </w:pPr>
      <w:r>
        <w:rPr>
          <w:sz w:val="28"/>
          <w:szCs w:val="28"/>
        </w:rPr>
        <w:t xml:space="preserve">Написать программу, в результате которой выводятся на экран аргументы командной строки в цикле for. </w:t>
      </w:r>
    </w:p>
    <w:p>
      <w:pPr>
        <w:pStyle w:val="ListParagraph"/>
        <w:numPr>
          <w:ilvl w:val="0"/>
          <w:numId w:val="15"/>
        </w:numPr>
        <w:tabs>
          <w:tab w:val="clear" w:pos="708"/>
          <w:tab w:val="left" w:pos="0" w:leader="none"/>
          <w:tab w:val="left" w:pos="993" w:leader="none"/>
        </w:tabs>
        <w:spacing w:lineRule="auto" w:line="360"/>
        <w:ind w:left="0" w:firstLine="709"/>
        <w:jc w:val="both"/>
        <w:rPr>
          <w:sz w:val="28"/>
          <w:szCs w:val="28"/>
        </w:rPr>
      </w:pPr>
      <w:r>
        <w:rPr>
          <w:sz w:val="28"/>
          <w:szCs w:val="28"/>
        </w:rPr>
        <w:t xml:space="preserve">Написать программу, в результате работы которой выводятся на экран первые 10 чисел гармонического ряда (форматировать вывод). </w:t>
      </w:r>
    </w:p>
    <w:p>
      <w:pPr>
        <w:pStyle w:val="ListParagraph"/>
        <w:numPr>
          <w:ilvl w:val="0"/>
          <w:numId w:val="15"/>
        </w:numPr>
        <w:tabs>
          <w:tab w:val="clear" w:pos="708"/>
          <w:tab w:val="left" w:pos="0" w:leader="none"/>
          <w:tab w:val="left" w:pos="993" w:leader="none"/>
        </w:tabs>
        <w:spacing w:lineRule="auto" w:line="360"/>
        <w:ind w:left="0" w:firstLine="709"/>
        <w:jc w:val="both"/>
        <w:rPr>
          <w:sz w:val="28"/>
          <w:szCs w:val="28"/>
        </w:rPr>
      </w:pPr>
      <w:r>
        <w:rPr>
          <w:sz w:val="28"/>
          <w:szCs w:val="28"/>
        </w:rPr>
        <w:t xml:space="preserve">Написать программу, которая с помощью метода класса, вычисляет факториал числа (использовать управляющую конструкцию цикла), проверить работу метода. </w:t>
      </w:r>
    </w:p>
    <w:p>
      <w:pPr>
        <w:pStyle w:val="ListParagraph"/>
        <w:numPr>
          <w:ilvl w:val="0"/>
          <w:numId w:val="15"/>
        </w:numPr>
        <w:tabs>
          <w:tab w:val="clear" w:pos="708"/>
          <w:tab w:val="left" w:pos="0" w:leader="none"/>
          <w:tab w:val="left" w:pos="993" w:leader="none"/>
        </w:tabs>
        <w:spacing w:lineRule="auto" w:line="360"/>
        <w:ind w:left="0" w:firstLine="709"/>
        <w:jc w:val="both"/>
        <w:rPr>
          <w:bCs/>
          <w:i/>
          <w:i/>
          <w:color w:val="FF0000"/>
          <w:sz w:val="28"/>
          <w:szCs w:val="28"/>
        </w:rPr>
      </w:pPr>
      <w:r>
        <w:rPr>
          <w:sz w:val="28"/>
          <w:szCs w:val="28"/>
        </w:rPr>
        <w:t>Результаты выполнения практической работы залить через IDE в свой репозиторий и продемонстрировать преподавателю.</w:t>
      </w:r>
    </w:p>
    <w:p>
      <w:pPr>
        <w:pStyle w:val="Normal"/>
        <w:spacing w:lineRule="auto" w:line="360"/>
        <w:jc w:val="both"/>
        <w:rPr>
          <w:i/>
          <w:i/>
          <w:sz w:val="28"/>
          <w:szCs w:val="28"/>
          <w:u w:val="single"/>
        </w:rPr>
      </w:pPr>
      <w:r>
        <w:rPr>
          <w:i/>
          <w:sz w:val="28"/>
          <w:szCs w:val="28"/>
          <w:u w:val="single"/>
        </w:rPr>
      </w:r>
    </w:p>
    <w:p>
      <w:pPr>
        <w:pStyle w:val="Normal"/>
        <w:spacing w:lineRule="auto" w:line="360"/>
        <w:jc w:val="both"/>
        <w:rPr>
          <w:i/>
          <w:i/>
          <w:sz w:val="28"/>
          <w:szCs w:val="28"/>
          <w:u w:val="single"/>
        </w:rPr>
      </w:pPr>
      <w:r>
        <w:rPr>
          <w:i/>
          <w:sz w:val="28"/>
          <w:szCs w:val="28"/>
          <w:u w:val="single"/>
        </w:rPr>
        <w:t>Решение:</w:t>
      </w:r>
    </w:p>
    <w:p>
      <w:pPr>
        <w:pStyle w:val="Normal"/>
        <w:spacing w:lineRule="auto" w:line="360"/>
        <w:jc w:val="both"/>
        <w:rPr>
          <w:color w:val="000000" w:themeColor="text1"/>
          <w:sz w:val="28"/>
          <w:szCs w:val="28"/>
        </w:rPr>
      </w:pPr>
      <w:r>
        <w:rPr>
          <w:color w:val="000000" w:themeColor="text1"/>
          <w:sz w:val="28"/>
          <w:szCs w:val="28"/>
        </w:rPr>
        <w:tab/>
        <w:t xml:space="preserve">Для выполнения данной практической работы было установлено программное обеспечение «IntelliJ IDEA» с официального сайта и был создан собственный удалённый Git репозиторий на сайте </w:t>
      </w:r>
      <w:r>
        <w:rPr>
          <w:color w:val="000000" w:themeColor="text1"/>
          <w:sz w:val="28"/>
          <w:szCs w:val="28"/>
          <w:lang w:val="en-US"/>
        </w:rPr>
        <w:t>github.com</w:t>
      </w:r>
      <w:r>
        <w:rPr>
          <w:color w:val="000000" w:themeColor="text1"/>
          <w:sz w:val="28"/>
          <w:szCs w:val="28"/>
        </w:rPr>
        <w:t>.</w:t>
      </w:r>
    </w:p>
    <w:p>
      <w:pPr>
        <w:pStyle w:val="Normal"/>
        <w:spacing w:lineRule="auto" w:line="360"/>
        <w:jc w:val="both"/>
        <w:rPr>
          <w:color w:val="000000" w:themeColor="text1"/>
          <w:sz w:val="28"/>
          <w:szCs w:val="28"/>
        </w:rPr>
      </w:pPr>
      <w:r>
        <w:rPr>
          <w:color w:val="000000" w:themeColor="text1"/>
          <w:sz w:val="28"/>
          <w:szCs w:val="28"/>
        </w:rPr>
        <w:tab/>
        <w:t xml:space="preserve">Для выполнения </w:t>
      </w:r>
      <w:r>
        <w:rPr>
          <w:b/>
          <w:bCs/>
          <w:color w:val="000000" w:themeColor="text1"/>
          <w:sz w:val="28"/>
          <w:szCs w:val="28"/>
        </w:rPr>
        <w:t>задания №3</w:t>
      </w:r>
      <w:r>
        <w:rPr>
          <w:color w:val="000000" w:themeColor="text1"/>
          <w:sz w:val="28"/>
          <w:szCs w:val="28"/>
        </w:rPr>
        <w:t xml:space="preserve"> был написана программа, выполняющая следующие действия: </w:t>
      </w:r>
    </w:p>
    <w:p>
      <w:pPr>
        <w:pStyle w:val="ListParagraph"/>
        <w:numPr>
          <w:ilvl w:val="0"/>
          <w:numId w:val="4"/>
        </w:numPr>
        <w:spacing w:lineRule="auto" w:line="360"/>
        <w:jc w:val="both"/>
        <w:rPr>
          <w:color w:val="000000" w:themeColor="text1"/>
          <w:sz w:val="28"/>
          <w:szCs w:val="28"/>
        </w:rPr>
      </w:pPr>
      <w:r>
        <w:rPr>
          <w:color w:val="000000" w:themeColor="text1"/>
          <w:sz w:val="28"/>
          <w:szCs w:val="28"/>
        </w:rPr>
        <w:t>Создает объект Scanner для считывания ввода с консоли.</w:t>
      </w:r>
    </w:p>
    <w:p>
      <w:pPr>
        <w:pStyle w:val="ListParagraph"/>
        <w:numPr>
          <w:ilvl w:val="0"/>
          <w:numId w:val="4"/>
        </w:numPr>
        <w:spacing w:lineRule="auto" w:line="360"/>
        <w:jc w:val="both"/>
        <w:rPr>
          <w:color w:val="000000" w:themeColor="text1"/>
          <w:sz w:val="28"/>
          <w:szCs w:val="28"/>
        </w:rPr>
      </w:pPr>
      <w:r>
        <w:rPr>
          <w:color w:val="000000" w:themeColor="text1"/>
          <w:sz w:val="28"/>
          <w:szCs w:val="28"/>
        </w:rPr>
        <w:t>Просит пользователя ввести количество элементов в массиве.</w:t>
      </w:r>
    </w:p>
    <w:p>
      <w:pPr>
        <w:pStyle w:val="ListParagraph"/>
        <w:numPr>
          <w:ilvl w:val="0"/>
          <w:numId w:val="4"/>
        </w:numPr>
        <w:spacing w:lineRule="auto" w:line="360"/>
        <w:jc w:val="both"/>
        <w:rPr>
          <w:color w:val="000000" w:themeColor="text1"/>
          <w:sz w:val="28"/>
          <w:szCs w:val="28"/>
        </w:rPr>
      </w:pPr>
      <w:r>
        <w:rPr>
          <w:color w:val="000000" w:themeColor="text1"/>
          <w:sz w:val="28"/>
          <w:szCs w:val="28"/>
        </w:rPr>
        <w:t>Проверяет, что введенное значение является целым числом. Если нет, выводит ошибку и завершает программу.</w:t>
      </w:r>
    </w:p>
    <w:p>
      <w:pPr>
        <w:pStyle w:val="ListParagraph"/>
        <w:numPr>
          <w:ilvl w:val="0"/>
          <w:numId w:val="4"/>
        </w:numPr>
        <w:spacing w:lineRule="auto" w:line="360"/>
        <w:jc w:val="both"/>
        <w:rPr>
          <w:color w:val="000000" w:themeColor="text1"/>
          <w:sz w:val="28"/>
          <w:szCs w:val="28"/>
        </w:rPr>
      </w:pPr>
      <w:r>
        <w:rPr>
          <w:color w:val="000000" w:themeColor="text1"/>
          <w:sz w:val="28"/>
          <w:szCs w:val="28"/>
        </w:rPr>
        <w:t>Создает массив заданного размера.</w:t>
      </w:r>
    </w:p>
    <w:p>
      <w:pPr>
        <w:pStyle w:val="ListParagraph"/>
        <w:numPr>
          <w:ilvl w:val="0"/>
          <w:numId w:val="4"/>
        </w:numPr>
        <w:spacing w:lineRule="auto" w:line="360"/>
        <w:jc w:val="both"/>
        <w:rPr>
          <w:color w:val="000000" w:themeColor="text1"/>
          <w:sz w:val="28"/>
          <w:szCs w:val="28"/>
        </w:rPr>
      </w:pPr>
      <w:r>
        <w:rPr>
          <w:color w:val="000000" w:themeColor="text1"/>
          <w:sz w:val="28"/>
          <w:szCs w:val="28"/>
        </w:rPr>
        <w:t>Пользователь поочередно вводит значения для каждого элемента массива. Если введенное значение не является целым числом, программа завершает выполнение.</w:t>
      </w:r>
    </w:p>
    <w:p>
      <w:pPr>
        <w:pStyle w:val="ListParagraph"/>
        <w:numPr>
          <w:ilvl w:val="0"/>
          <w:numId w:val="4"/>
        </w:numPr>
        <w:spacing w:lineRule="auto" w:line="360"/>
        <w:jc w:val="both"/>
        <w:rPr>
          <w:color w:val="000000" w:themeColor="text1"/>
          <w:sz w:val="28"/>
          <w:szCs w:val="28"/>
        </w:rPr>
      </w:pPr>
      <w:r>
        <w:rPr>
          <w:color w:val="000000" w:themeColor="text1"/>
          <w:sz w:val="28"/>
          <w:szCs w:val="28"/>
        </w:rPr>
        <w:t>Считает сумму элементов в массиве и вычисляет среднее арифметическое.</w:t>
      </w:r>
    </w:p>
    <w:p>
      <w:pPr>
        <w:pStyle w:val="ListParagraph"/>
        <w:numPr>
          <w:ilvl w:val="0"/>
          <w:numId w:val="4"/>
        </w:numPr>
        <w:spacing w:lineRule="auto" w:line="360"/>
        <w:jc w:val="both"/>
        <w:rPr>
          <w:color w:val="000000" w:themeColor="text1"/>
          <w:sz w:val="28"/>
          <w:szCs w:val="28"/>
        </w:rPr>
      </w:pPr>
      <w:r>
        <w:rPr>
          <w:color w:val="000000" w:themeColor="text1"/>
          <w:sz w:val="28"/>
          <w:szCs w:val="28"/>
        </w:rPr>
        <w:t>Выводит сумму и среднее арифметическое на экран.</w:t>
      </w:r>
    </w:p>
    <w:p>
      <w:pPr>
        <w:pStyle w:val="ListParagraph"/>
        <w:numPr>
          <w:ilvl w:val="0"/>
          <w:numId w:val="4"/>
        </w:numPr>
        <w:spacing w:lineRule="auto" w:line="360"/>
        <w:jc w:val="both"/>
        <w:rPr>
          <w:color w:val="000000" w:themeColor="text1"/>
          <w:sz w:val="28"/>
          <w:szCs w:val="28"/>
        </w:rPr>
      </w:pPr>
      <w:r>
        <w:rPr>
          <w:color w:val="000000" w:themeColor="text1"/>
          <w:sz w:val="28"/>
          <w:szCs w:val="28"/>
        </w:rPr>
        <w:t>Закрывает Scanner для освобождения ресурсов.</w:t>
      </w:r>
    </w:p>
    <w:p>
      <w:pPr>
        <w:pStyle w:val="Normal"/>
        <w:spacing w:lineRule="auto" w:line="360"/>
        <w:jc w:val="both"/>
        <w:rPr>
          <w:color w:val="000000" w:themeColor="text1"/>
        </w:rPr>
      </w:pPr>
      <w:r>
        <w:rPr>
          <w:color w:val="000000" w:themeColor="text1"/>
          <w:sz w:val="28"/>
          <w:szCs w:val="28"/>
        </w:rPr>
        <w:tab/>
        <w:t xml:space="preserve">Чтобы проверить, является ли введенное с консоли значение целым числом, используется метод класса </w:t>
      </w:r>
      <w:r>
        <w:rPr>
          <w:color w:val="000000" w:themeColor="text1"/>
          <w:sz w:val="28"/>
          <w:szCs w:val="28"/>
          <w:lang w:val="en-US"/>
        </w:rPr>
        <w:t>Scanner</w:t>
      </w:r>
      <w:r>
        <w:rPr>
          <w:color w:val="000000" w:themeColor="text1"/>
          <w:sz w:val="28"/>
          <w:szCs w:val="28"/>
        </w:rPr>
        <w:t>.</w:t>
      </w:r>
      <w:r>
        <w:rPr>
          <w:color w:val="000000" w:themeColor="text1"/>
          <w:sz w:val="28"/>
          <w:szCs w:val="28"/>
          <w:lang w:val="en-US"/>
        </w:rPr>
        <w:t>hasNextInt</w:t>
      </w:r>
      <w:r>
        <w:rPr>
          <w:color w:val="000000" w:themeColor="text1"/>
          <w:sz w:val="28"/>
          <w:szCs w:val="28"/>
        </w:rPr>
        <w:t xml:space="preserve"> (рисунок 1).</w:t>
      </w:r>
    </w:p>
    <w:p>
      <w:pPr>
        <w:pStyle w:val="Normal"/>
        <w:jc w:val="both"/>
        <w:rPr>
          <w:color w:val="000000" w:themeColor="text1"/>
        </w:rPr>
      </w:pPr>
      <w:r>
        <w:rPr>
          <w:color w:val="000000" w:themeColor="text1"/>
        </w:rPr>
      </w:r>
    </w:p>
    <w:tbl>
      <w:tblPr>
        <w:tblStyle w:val="ac"/>
        <w:tblW w:w="6231" w:type="dxa"/>
        <w:jc w:val="center"/>
        <w:tblInd w:w="0" w:type="dxa"/>
        <w:tblLayout w:type="fixed"/>
        <w:tblCellMar>
          <w:top w:w="0" w:type="dxa"/>
          <w:left w:w="108" w:type="dxa"/>
          <w:bottom w:w="0" w:type="dxa"/>
          <w:right w:w="108" w:type="dxa"/>
        </w:tblCellMar>
        <w:tblLook w:val="04a0"/>
      </w:tblPr>
      <w:tblGrid>
        <w:gridCol w:w="6231"/>
      </w:tblGrid>
      <w:tr>
        <w:trPr>
          <w:trHeight w:val="1566" w:hRule="atLeast"/>
        </w:trPr>
        <w:tc>
          <w:tcPr>
            <w:tcW w:w="6231" w:type="dxa"/>
            <w:tcBorders/>
            <w:shd w:color="D9D9D9" w:fill="D9D9D9" w:themeColor="background1" w:themeFill="background1" w:themeFillShade="d9" w:themeShade="d9" w:val="clear"/>
          </w:tcPr>
          <w:p>
            <w:pPr>
              <w:pStyle w:val="Normal"/>
              <w:widowControl w:val="false"/>
              <w:suppressAutoHyphens w:val="true"/>
              <w:spacing w:lineRule="auto" w:line="276" w:before="0" w:after="0"/>
              <w:jc w:val="left"/>
              <w:rPr>
                <w:kern w:val="0"/>
                <w:sz w:val="24"/>
                <w:szCs w:val="24"/>
                <w:lang w:eastAsia="zh-CN"/>
              </w:rPr>
            </w:pPr>
            <w:r>
              <w:rPr>
                <w:rFonts w:cs="Carlito" w:ascii="Carlito" w:hAnsi="Carlito"/>
                <w:color w:val="000000" w:themeColor="text1"/>
                <w:kern w:val="0"/>
                <w:sz w:val="24"/>
                <w:szCs w:val="24"/>
                <w:lang w:val="en-US" w:eastAsia="zh-CN"/>
              </w:rPr>
              <w:t>if (!scanner.hasNextInt()) {</w:t>
            </w:r>
          </w:p>
          <w:p>
            <w:pPr>
              <w:pStyle w:val="Normal"/>
              <w:widowControl w:val="false"/>
              <w:suppressAutoHyphens w:val="true"/>
              <w:spacing w:lineRule="auto" w:line="276" w:before="0" w:after="0"/>
              <w:jc w:val="left"/>
              <w:rPr>
                <w:kern w:val="0"/>
                <w:sz w:val="24"/>
                <w:szCs w:val="24"/>
                <w:lang w:eastAsia="zh-CN"/>
              </w:rPr>
            </w:pP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val="en-US" w:eastAsia="zh-CN"/>
              </w:rPr>
              <w:t>System.</w:t>
            </w:r>
            <w:r>
              <w:rPr>
                <w:rFonts w:cs="Carlito" w:ascii="Carlito" w:hAnsi="Carlito"/>
                <w:i/>
                <w:iCs/>
                <w:color w:val="000000" w:themeColor="text1"/>
                <w:kern w:val="0"/>
                <w:sz w:val="24"/>
                <w:szCs w:val="24"/>
                <w:lang w:val="en-US" w:eastAsia="zh-CN"/>
              </w:rPr>
              <w:t>out</w:t>
            </w:r>
            <w:r>
              <w:rPr>
                <w:rFonts w:cs="Carlito" w:ascii="Carlito" w:hAnsi="Carlito"/>
                <w:color w:val="000000" w:themeColor="text1"/>
                <w:kern w:val="0"/>
                <w:sz w:val="24"/>
                <w:szCs w:val="24"/>
                <w:lang w:val="en-US" w:eastAsia="zh-CN"/>
              </w:rPr>
              <w:t>.println("</w:t>
            </w:r>
            <w:r>
              <w:rPr>
                <w:rFonts w:cs="Carlito" w:ascii="Carlito" w:hAnsi="Carlito"/>
                <w:color w:val="000000" w:themeColor="text1"/>
                <w:kern w:val="0"/>
                <w:sz w:val="24"/>
                <w:szCs w:val="24"/>
                <w:lang w:eastAsia="zh-CN"/>
              </w:rPr>
              <w:t>Ошибка</w:t>
            </w: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eastAsia="zh-CN"/>
              </w:rPr>
              <w:t>Введено нецелое число");</w:t>
            </w:r>
            <w:r>
              <w:rPr>
                <w:rFonts w:cs="Carlito" w:ascii="Carlito" w:hAnsi="Carlito"/>
                <w:color w:val="000000" w:themeColor="text1"/>
                <w:kern w:val="0"/>
                <w:sz w:val="24"/>
                <w:szCs w:val="24"/>
                <w:lang w:eastAsia="zh-CN"/>
              </w:rPr>
              <w:br w:type="textWrapping" w:clear="all"/>
            </w:r>
            <w:r>
              <w:rPr>
                <w:rFonts w:cs="Carlito" w:ascii="Carlito" w:hAnsi="Carlito"/>
                <w:color w:val="000000" w:themeColor="text1"/>
                <w:kern w:val="0"/>
                <w:sz w:val="24"/>
                <w:szCs w:val="24"/>
                <w:lang w:eastAsia="zh-CN"/>
              </w:rPr>
              <w:t xml:space="preserve">    System.</w:t>
            </w:r>
            <w:r>
              <w:rPr>
                <w:rFonts w:cs="Carlito" w:ascii="Carlito" w:hAnsi="Carlito"/>
                <w:i/>
                <w:iCs/>
                <w:color w:val="000000" w:themeColor="text1"/>
                <w:kern w:val="0"/>
                <w:sz w:val="24"/>
                <w:szCs w:val="24"/>
                <w:lang w:eastAsia="zh-CN"/>
              </w:rPr>
              <w:t>exit</w:t>
            </w:r>
            <w:r>
              <w:rPr>
                <w:rFonts w:cs="Carlito" w:ascii="Carlito" w:hAnsi="Carlito"/>
                <w:color w:val="000000" w:themeColor="text1"/>
                <w:kern w:val="0"/>
                <w:sz w:val="24"/>
                <w:szCs w:val="24"/>
                <w:lang w:eastAsia="zh-CN"/>
              </w:rPr>
              <w:t>(-1);</w:t>
            </w:r>
          </w:p>
          <w:p>
            <w:pPr>
              <w:pStyle w:val="Normal"/>
              <w:widowControl w:val="false"/>
              <w:suppressAutoHyphens w:val="true"/>
              <w:spacing w:lineRule="auto" w:line="276" w:before="0" w:after="0"/>
              <w:jc w:val="left"/>
              <w:rPr>
                <w:kern w:val="0"/>
                <w:sz w:val="24"/>
                <w:szCs w:val="24"/>
                <w:lang w:eastAsia="zh-CN"/>
              </w:rPr>
            </w:pPr>
            <w:r>
              <w:rPr>
                <w:rFonts w:cs="Carlito" w:ascii="Carlito" w:hAnsi="Carlito"/>
                <w:color w:val="000000" w:themeColor="text1"/>
                <w:kern w:val="0"/>
                <w:sz w:val="24"/>
                <w:szCs w:val="24"/>
                <w:lang w:eastAsia="zh-CN"/>
              </w:rPr>
              <w:t>}</w:t>
            </w:r>
          </w:p>
        </w:tc>
      </w:tr>
    </w:tbl>
    <w:p>
      <w:pPr>
        <w:pStyle w:val="Normal"/>
        <w:jc w:val="center"/>
        <w:rPr>
          <w:sz w:val="28"/>
          <w:szCs w:val="28"/>
        </w:rPr>
      </w:pPr>
      <w:r>
        <w:rPr>
          <w:sz w:val="28"/>
          <w:szCs w:val="28"/>
        </w:rPr>
        <w:t>Рисунок 1 – Проверка введенного значения</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spacing w:lineRule="auto" w:line="360"/>
        <w:ind w:firstLine="708"/>
        <w:jc w:val="both"/>
        <w:rPr>
          <w:sz w:val="28"/>
          <w:szCs w:val="28"/>
        </w:rPr>
      </w:pPr>
      <w:r>
        <w:rPr>
          <w:sz w:val="28"/>
          <w:szCs w:val="28"/>
        </w:rPr>
        <w:t>Для ввода элементов массива и определения их суммы и среднего значения использовался цикл for (рисунок 2).</w:t>
      </w:r>
    </w:p>
    <w:p>
      <w:pPr>
        <w:pStyle w:val="Normal"/>
        <w:jc w:val="both"/>
        <w:rPr>
          <w:sz w:val="28"/>
          <w:szCs w:val="28"/>
        </w:rPr>
      </w:pPr>
      <w:r>
        <w:rPr>
          <w:sz w:val="28"/>
          <w:szCs w:val="28"/>
        </w:rPr>
      </w:r>
    </w:p>
    <w:tbl>
      <w:tblPr>
        <w:tblStyle w:val="ac"/>
        <w:tblW w:w="8444" w:type="dxa"/>
        <w:jc w:val="center"/>
        <w:tblInd w:w="0" w:type="dxa"/>
        <w:tblLayout w:type="fixed"/>
        <w:tblCellMar>
          <w:top w:w="0" w:type="dxa"/>
          <w:left w:w="108" w:type="dxa"/>
          <w:bottom w:w="0" w:type="dxa"/>
          <w:right w:w="108" w:type="dxa"/>
        </w:tblCellMar>
        <w:tblLook w:val="04a0"/>
      </w:tblPr>
      <w:tblGrid>
        <w:gridCol w:w="8444"/>
      </w:tblGrid>
      <w:tr>
        <w:trPr>
          <w:trHeight w:val="1671" w:hRule="atLeast"/>
        </w:trPr>
        <w:tc>
          <w:tcPr>
            <w:tcW w:w="8444" w:type="dxa"/>
            <w:tcBorders/>
            <w:shd w:color="D9D9D9" w:fill="D9D9D9" w:themeColor="background1" w:themeFill="background1" w:themeFillShade="d9" w:themeShade="d9" w:val="clear"/>
          </w:tcPr>
          <w:p>
            <w:pPr>
              <w:pStyle w:val="Normal"/>
              <w:widowControl w:val="false"/>
              <w:suppressAutoHyphens w:val="true"/>
              <w:spacing w:lineRule="auto" w:line="276" w:before="0" w:after="0"/>
              <w:jc w:val="both"/>
              <w:rPr>
                <w:rFonts w:ascii="Carlito" w:hAnsi="Carlito" w:cs="Carlito"/>
                <w:color w:val="000000" w:themeColor="text1"/>
                <w:lang w:val="en-US"/>
              </w:rPr>
            </w:pPr>
            <w:r>
              <w:rPr>
                <w:rFonts w:cs="Carlito" w:ascii="Carlito" w:hAnsi="Carlito"/>
                <w:color w:val="000000" w:themeColor="text1"/>
                <w:kern w:val="0"/>
                <w:sz w:val="24"/>
                <w:szCs w:val="24"/>
                <w:lang w:val="en-US" w:eastAsia="zh-CN"/>
              </w:rPr>
              <w:t>for (int i = 0; i &lt; sizeArray; i++) {</w:t>
            </w:r>
          </w:p>
          <w:p>
            <w:pPr>
              <w:pStyle w:val="Normal"/>
              <w:widowControl w:val="false"/>
              <w:suppressAutoHyphens w:val="true"/>
              <w:spacing w:lineRule="auto" w:line="276" w:before="0" w:after="0"/>
              <w:jc w:val="both"/>
              <w:rPr>
                <w:rFonts w:ascii="Carlito" w:hAnsi="Carlito" w:cs="Carlito"/>
                <w:color w:val="000000" w:themeColor="text1"/>
              </w:rPr>
            </w:pP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val="en-US" w:eastAsia="zh-CN"/>
              </w:rPr>
              <w:t>System</w:t>
            </w:r>
            <w:r>
              <w:rPr>
                <w:rFonts w:cs="Carlito" w:ascii="Carlito" w:hAnsi="Carlito"/>
                <w:color w:val="000000" w:themeColor="text1"/>
                <w:kern w:val="0"/>
                <w:sz w:val="24"/>
                <w:szCs w:val="24"/>
                <w:lang w:eastAsia="zh-CN"/>
              </w:rPr>
              <w:t>.</w:t>
            </w:r>
            <w:r>
              <w:rPr>
                <w:rFonts w:cs="Carlito" w:ascii="Carlito" w:hAnsi="Carlito"/>
                <w:color w:val="000000" w:themeColor="text1"/>
                <w:kern w:val="0"/>
                <w:sz w:val="24"/>
                <w:szCs w:val="24"/>
                <w:lang w:val="en-US" w:eastAsia="zh-CN"/>
              </w:rPr>
              <w:t>out</w:t>
            </w:r>
            <w:r>
              <w:rPr>
                <w:rFonts w:cs="Carlito" w:ascii="Carlito" w:hAnsi="Carlito"/>
                <w:color w:val="000000" w:themeColor="text1"/>
                <w:kern w:val="0"/>
                <w:sz w:val="24"/>
                <w:szCs w:val="24"/>
                <w:lang w:eastAsia="zh-CN"/>
              </w:rPr>
              <w:t>.</w:t>
            </w:r>
            <w:r>
              <w:rPr>
                <w:rFonts w:cs="Carlito" w:ascii="Carlito" w:hAnsi="Carlito"/>
                <w:color w:val="000000" w:themeColor="text1"/>
                <w:kern w:val="0"/>
                <w:sz w:val="24"/>
                <w:szCs w:val="24"/>
                <w:lang w:val="en-US" w:eastAsia="zh-CN"/>
              </w:rPr>
              <w:t>print</w:t>
            </w:r>
            <w:r>
              <w:rPr>
                <w:rFonts w:cs="Carlito" w:ascii="Carlito" w:hAnsi="Carlito"/>
                <w:color w:val="000000" w:themeColor="text1"/>
                <w:kern w:val="0"/>
                <w:sz w:val="24"/>
                <w:szCs w:val="24"/>
                <w:lang w:eastAsia="zh-CN"/>
              </w:rPr>
              <w:t>("Введите значение " + (</w:t>
            </w:r>
            <w:r>
              <w:rPr>
                <w:rFonts w:cs="Carlito" w:ascii="Carlito" w:hAnsi="Carlito"/>
                <w:color w:val="000000" w:themeColor="text1"/>
                <w:kern w:val="0"/>
                <w:sz w:val="24"/>
                <w:szCs w:val="24"/>
                <w:lang w:val="en-US" w:eastAsia="zh-CN"/>
              </w:rPr>
              <w:t>i</w:t>
            </w:r>
            <w:r>
              <w:rPr>
                <w:rFonts w:cs="Carlito" w:ascii="Carlito" w:hAnsi="Carlito"/>
                <w:color w:val="000000" w:themeColor="text1"/>
                <w:kern w:val="0"/>
                <w:sz w:val="24"/>
                <w:szCs w:val="24"/>
                <w:lang w:eastAsia="zh-CN"/>
              </w:rPr>
              <w:t xml:space="preserve"> + 1) + " -го элемента массива: ");</w:t>
            </w:r>
          </w:p>
          <w:p>
            <w:pPr>
              <w:pStyle w:val="Normal"/>
              <w:widowControl w:val="false"/>
              <w:suppressAutoHyphens w:val="true"/>
              <w:spacing w:lineRule="auto" w:line="276" w:before="0" w:after="0"/>
              <w:jc w:val="both"/>
              <w:rPr>
                <w:rFonts w:ascii="Carlito" w:hAnsi="Carlito" w:cs="Carlito"/>
                <w:color w:val="000000" w:themeColor="text1"/>
                <w:lang w:val="en-US"/>
              </w:rPr>
            </w:pPr>
            <w:r>
              <w:rPr>
                <w:rFonts w:cs="Carlito" w:ascii="Carlito" w:hAnsi="Carlito"/>
                <w:color w:val="000000" w:themeColor="text1"/>
                <w:kern w:val="0"/>
                <w:sz w:val="24"/>
                <w:szCs w:val="24"/>
                <w:lang w:eastAsia="zh-CN"/>
              </w:rPr>
              <w:t xml:space="preserve">            </w:t>
            </w:r>
            <w:r>
              <w:rPr>
                <w:rFonts w:cs="Carlito" w:ascii="Carlito" w:hAnsi="Carlito"/>
                <w:color w:val="000000" w:themeColor="text1"/>
                <w:kern w:val="0"/>
                <w:sz w:val="24"/>
                <w:szCs w:val="24"/>
                <w:lang w:val="en-US" w:eastAsia="zh-CN"/>
              </w:rPr>
              <w:t>array[i] = scanner.nextInt();</w:t>
            </w:r>
          </w:p>
          <w:p>
            <w:pPr>
              <w:pStyle w:val="Normal"/>
              <w:widowControl w:val="false"/>
              <w:suppressAutoHyphens w:val="true"/>
              <w:spacing w:lineRule="auto" w:line="276" w:before="0" w:after="0"/>
              <w:jc w:val="both"/>
              <w:rPr>
                <w:rFonts w:ascii="Carlito" w:hAnsi="Carlito" w:cs="Carlito"/>
                <w:color w:val="000000" w:themeColor="text1"/>
                <w:lang w:val="en-US"/>
              </w:rPr>
            </w:pP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val="en-US" w:eastAsia="zh-CN"/>
              </w:rPr>
              <w:t>sum += array[i];</w:t>
            </w:r>
          </w:p>
          <w:p>
            <w:pPr>
              <w:pStyle w:val="Normal"/>
              <w:widowControl w:val="false"/>
              <w:suppressAutoHyphens w:val="true"/>
              <w:spacing w:lineRule="auto" w:line="276" w:before="0" w:after="0"/>
              <w:jc w:val="both"/>
              <w:rPr>
                <w:rFonts w:ascii="Carlito" w:hAnsi="Carlito" w:cs="Carlito"/>
                <w:color w:val="000000" w:themeColor="text1"/>
                <w:lang w:val="en-US"/>
              </w:rPr>
            </w:pP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val="en-US" w:eastAsia="zh-CN"/>
              </w:rPr>
              <w:t>}</w:t>
            </w:r>
          </w:p>
          <w:p>
            <w:pPr>
              <w:pStyle w:val="Normal"/>
              <w:widowControl w:val="false"/>
              <w:suppressAutoHyphens w:val="true"/>
              <w:spacing w:lineRule="auto" w:line="276" w:before="0" w:after="0"/>
              <w:jc w:val="both"/>
              <w:rPr>
                <w:rFonts w:ascii="Carlito" w:hAnsi="Carlito" w:cs="Carlito"/>
                <w:color w:val="000000"/>
                <w:lang w:val="en-US"/>
              </w:rPr>
            </w:pP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val="en-US" w:eastAsia="zh-CN"/>
              </w:rPr>
              <w:t>double average = (double) sum / sizeArray;</w:t>
            </w:r>
          </w:p>
        </w:tc>
      </w:tr>
    </w:tbl>
    <w:p>
      <w:pPr>
        <w:pStyle w:val="Normal"/>
        <w:jc w:val="center"/>
        <w:rPr>
          <w:sz w:val="28"/>
          <w:szCs w:val="28"/>
        </w:rPr>
      </w:pPr>
      <w:r>
        <w:rPr>
          <w:sz w:val="28"/>
          <w:szCs w:val="28"/>
        </w:rPr>
        <w:t>Рисунок 2 – Цикл for</w:t>
      </w:r>
    </w:p>
    <w:p>
      <w:pPr>
        <w:pStyle w:val="Normal"/>
        <w:jc w:val="both"/>
        <w:rPr/>
      </w:pPr>
      <w:r>
        <w:rPr/>
      </w:r>
    </w:p>
    <w:p>
      <w:pPr>
        <w:pStyle w:val="Normal"/>
        <w:jc w:val="both"/>
        <w:rPr/>
      </w:pPr>
      <w:r>
        <w:rPr/>
      </w:r>
    </w:p>
    <w:p>
      <w:pPr>
        <w:pStyle w:val="Normal"/>
        <w:jc w:val="both"/>
        <w:rPr>
          <w:color w:val="000000" w:themeColor="text1"/>
        </w:rPr>
      </w:pPr>
      <w:r>
        <w:rPr>
          <w:color w:val="000000" w:themeColor="text1"/>
        </w:rPr>
      </w:r>
    </w:p>
    <w:p>
      <w:pPr>
        <w:pStyle w:val="Normal"/>
        <w:jc w:val="center"/>
        <w:rPr>
          <w:color w:val="000000" w:themeColor="text1"/>
          <w:sz w:val="28"/>
          <w:szCs w:val="28"/>
        </w:rPr>
      </w:pPr>
      <w:r>
        <w:drawing>
          <wp:anchor behindDoc="0" distT="0" distB="0" distL="0" distR="0" simplePos="0" locked="0" layoutInCell="0" allowOverlap="1" relativeHeight="4">
            <wp:simplePos x="0" y="0"/>
            <wp:positionH relativeFrom="column">
              <wp:posOffset>737870</wp:posOffset>
            </wp:positionH>
            <wp:positionV relativeFrom="paragraph">
              <wp:posOffset>21590</wp:posOffset>
            </wp:positionV>
            <wp:extent cx="4420235" cy="1666875"/>
            <wp:effectExtent l="0" t="0" r="0" b="0"/>
            <wp:wrapTopAndBottom/>
            <wp:docPr id="3"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8" descr=""/>
                    <pic:cNvPicPr>
                      <a:picLocks noChangeAspect="1" noChangeArrowheads="1"/>
                    </pic:cNvPicPr>
                  </pic:nvPicPr>
                  <pic:blipFill>
                    <a:blip r:embed="rId7"/>
                    <a:stretch>
                      <a:fillRect/>
                    </a:stretch>
                  </pic:blipFill>
                  <pic:spPr bwMode="auto">
                    <a:xfrm>
                      <a:off x="0" y="0"/>
                      <a:ext cx="4420235" cy="1666875"/>
                    </a:xfrm>
                    <a:prstGeom prst="rect">
                      <a:avLst/>
                    </a:prstGeom>
                  </pic:spPr>
                </pic:pic>
              </a:graphicData>
            </a:graphic>
          </wp:anchor>
        </w:drawing>
      </w:r>
      <w:r>
        <w:rPr>
          <w:color w:val="000000" w:themeColor="text1"/>
          <w:sz w:val="28"/>
          <w:szCs w:val="28"/>
        </w:rPr>
        <w:t>Рисунок 3 – Результат работы задания №3</w:t>
      </w:r>
    </w:p>
    <w:p>
      <w:pPr>
        <w:pStyle w:val="Normal"/>
        <w:shd w:val="nil"/>
        <w:spacing w:lineRule="auto" w:line="360"/>
        <w:rPr>
          <w:color w:val="000000" w:themeColor="text1"/>
        </w:rPr>
      </w:pPr>
      <w:r>
        <w:rPr>
          <w:color w:val="000000" w:themeColor="text1"/>
        </w:rPr>
      </w:r>
    </w:p>
    <w:p>
      <w:pPr>
        <w:pStyle w:val="Normal"/>
        <w:shd w:val="nil"/>
        <w:spacing w:lineRule="auto" w:line="360"/>
        <w:ind w:firstLine="708"/>
        <w:jc w:val="both"/>
        <w:rPr>
          <w:color w:val="000000" w:themeColor="text1"/>
          <w:sz w:val="28"/>
          <w:szCs w:val="28"/>
        </w:rPr>
      </w:pPr>
      <w:r>
        <w:rPr>
          <w:color w:val="000000" w:themeColor="text1"/>
          <w:sz w:val="28"/>
          <w:szCs w:val="28"/>
        </w:rPr>
        <w:t xml:space="preserve">Для выполнения </w:t>
      </w:r>
      <w:r>
        <w:rPr>
          <w:b/>
          <w:bCs/>
          <w:color w:val="000000" w:themeColor="text1"/>
          <w:sz w:val="28"/>
          <w:szCs w:val="28"/>
        </w:rPr>
        <w:t>задания №4</w:t>
      </w:r>
      <w:r>
        <w:rPr>
          <w:color w:val="000000" w:themeColor="text1"/>
          <w:sz w:val="28"/>
          <w:szCs w:val="28"/>
        </w:rPr>
        <w:t xml:space="preserve"> были написаны циклы </w:t>
      </w:r>
      <w:r>
        <w:rPr>
          <w:color w:val="000000" w:themeColor="text1"/>
          <w:sz w:val="28"/>
          <w:szCs w:val="28"/>
          <w:lang w:val="en-US"/>
        </w:rPr>
        <w:t>do</w:t>
      </w:r>
      <w:r>
        <w:rPr>
          <w:color w:val="000000" w:themeColor="text1"/>
          <w:sz w:val="28"/>
          <w:szCs w:val="28"/>
        </w:rPr>
        <w:t>-</w:t>
      </w:r>
      <w:r>
        <w:rPr>
          <w:color w:val="000000" w:themeColor="text1"/>
          <w:sz w:val="28"/>
          <w:szCs w:val="28"/>
          <w:lang w:val="en-US"/>
        </w:rPr>
        <w:t>while</w:t>
      </w:r>
      <w:r>
        <w:rPr>
          <w:color w:val="000000" w:themeColor="text1"/>
          <w:sz w:val="28"/>
          <w:szCs w:val="28"/>
        </w:rPr>
        <w:t xml:space="preserve"> и </w:t>
      </w:r>
      <w:r>
        <w:rPr>
          <w:color w:val="000000" w:themeColor="text1"/>
          <w:sz w:val="28"/>
          <w:szCs w:val="28"/>
          <w:lang w:val="en-US"/>
        </w:rPr>
        <w:t>while</w:t>
      </w:r>
      <w:r>
        <w:rPr>
          <w:color w:val="000000" w:themeColor="text1"/>
          <w:sz w:val="28"/>
          <w:szCs w:val="28"/>
        </w:rPr>
        <w:t xml:space="preserve"> для ввода с консоли, проверки введенного значения, нахождения суммы элементов массива, а также поиска максимального и минимального значения элементов массива.</w:t>
      </w:r>
    </w:p>
    <w:tbl>
      <w:tblPr>
        <w:tblStyle w:val="ac"/>
        <w:tblW w:w="7980" w:type="dxa"/>
        <w:jc w:val="center"/>
        <w:tblInd w:w="0" w:type="dxa"/>
        <w:tblLayout w:type="fixed"/>
        <w:tblCellMar>
          <w:top w:w="0" w:type="dxa"/>
          <w:left w:w="108" w:type="dxa"/>
          <w:bottom w:w="0" w:type="dxa"/>
          <w:right w:w="108" w:type="dxa"/>
        </w:tblCellMar>
        <w:tblLook w:val="04a0"/>
      </w:tblPr>
      <w:tblGrid>
        <w:gridCol w:w="7980"/>
      </w:tblGrid>
      <w:tr>
        <w:trPr>
          <w:trHeight w:val="2696" w:hRule="atLeast"/>
        </w:trPr>
        <w:tc>
          <w:tcPr>
            <w:tcW w:w="7980" w:type="dxa"/>
            <w:tcBorders/>
            <w:shd w:color="D9D9D9" w:fill="D9D9D9" w:themeColor="background1" w:themeFill="background1" w:themeFillShade="d9" w:themeShade="d9" w:val="clear"/>
          </w:tcPr>
          <w:p>
            <w:pPr>
              <w:pStyle w:val="Normal"/>
              <w:widowControl w:val="false"/>
              <w:suppressAutoHyphens w:val="true"/>
              <w:spacing w:before="0" w:after="0"/>
              <w:jc w:val="left"/>
              <w:rPr>
                <w:rFonts w:ascii="Times New Roman" w:hAnsi="Times New Roman"/>
                <w:kern w:val="0"/>
                <w:sz w:val="24"/>
                <w:szCs w:val="24"/>
                <w:lang w:eastAsia="zh-CN"/>
              </w:rPr>
            </w:pPr>
            <w:r>
              <w:rPr>
                <w:kern w:val="0"/>
                <w:sz w:val="24"/>
                <w:szCs w:val="24"/>
                <w:lang w:eastAsia="zh-CN"/>
              </w:rPr>
              <w:t>do {</w:t>
            </w:r>
          </w:p>
          <w:p>
            <w:pPr>
              <w:pStyle w:val="Normal"/>
              <w:widowControl w:val="false"/>
              <w:suppressAutoHyphens w:val="true"/>
              <w:spacing w:before="0" w:after="0"/>
              <w:jc w:val="left"/>
              <w:rPr>
                <w:rFonts w:ascii="Times New Roman" w:hAnsi="Times New Roman"/>
                <w:kern w:val="0"/>
                <w:sz w:val="24"/>
                <w:szCs w:val="24"/>
                <w:lang w:eastAsia="zh-CN"/>
              </w:rPr>
            </w:pPr>
            <w:r>
              <w:rPr>
                <w:kern w:val="0"/>
                <w:sz w:val="24"/>
                <w:szCs w:val="24"/>
                <w:lang w:eastAsia="zh-CN"/>
              </w:rPr>
              <w:t xml:space="preserve">            </w:t>
            </w:r>
            <w:r>
              <w:rPr>
                <w:kern w:val="0"/>
                <w:sz w:val="24"/>
                <w:szCs w:val="24"/>
                <w:lang w:eastAsia="zh-CN"/>
              </w:rPr>
              <w:t>System.out.print("Введите элемент массива №" + (i + 1) + ": ");</w:t>
            </w:r>
          </w:p>
          <w:p>
            <w:pPr>
              <w:pStyle w:val="Normal"/>
              <w:widowControl w:val="false"/>
              <w:suppressAutoHyphens w:val="true"/>
              <w:spacing w:before="0" w:after="0"/>
              <w:jc w:val="left"/>
              <w:rPr>
                <w:rFonts w:ascii="Times New Roman" w:hAnsi="Times New Roman"/>
                <w:kern w:val="0"/>
                <w:sz w:val="24"/>
                <w:szCs w:val="24"/>
                <w:lang w:eastAsia="zh-CN"/>
              </w:rPr>
            </w:pPr>
            <w:r>
              <w:rPr>
                <w:kern w:val="0"/>
                <w:sz w:val="24"/>
                <w:szCs w:val="24"/>
                <w:lang w:eastAsia="zh-CN"/>
              </w:rPr>
            </w:r>
          </w:p>
          <w:p>
            <w:pPr>
              <w:pStyle w:val="Normal"/>
              <w:widowControl w:val="false"/>
              <w:suppressAutoHyphens w:val="true"/>
              <w:spacing w:before="0" w:after="0"/>
              <w:jc w:val="left"/>
              <w:rPr>
                <w:lang w:val="en-US"/>
              </w:rPr>
            </w:pPr>
            <w:r>
              <w:rPr>
                <w:kern w:val="0"/>
                <w:sz w:val="24"/>
                <w:szCs w:val="24"/>
                <w:lang w:eastAsia="zh-CN"/>
              </w:rPr>
              <w:t xml:space="preserve">            </w:t>
            </w:r>
            <w:r>
              <w:rPr>
                <w:kern w:val="0"/>
                <w:sz w:val="24"/>
                <w:szCs w:val="24"/>
                <w:lang w:val="en-US" w:eastAsia="zh-CN"/>
              </w:rPr>
              <w:t>if (!scanner.hasNextInt()){</w:t>
            </w:r>
          </w:p>
          <w:p>
            <w:pPr>
              <w:pStyle w:val="Normal"/>
              <w:widowControl w:val="false"/>
              <w:suppressAutoHyphens w:val="true"/>
              <w:spacing w:before="0" w:after="0"/>
              <w:jc w:val="left"/>
              <w:rPr>
                <w:rFonts w:ascii="Times New Roman" w:hAnsi="Times New Roman"/>
                <w:kern w:val="0"/>
                <w:sz w:val="24"/>
                <w:szCs w:val="24"/>
                <w:lang w:eastAsia="zh-CN"/>
              </w:rPr>
            </w:pPr>
            <w:r>
              <w:rPr>
                <w:kern w:val="0"/>
                <w:sz w:val="24"/>
                <w:szCs w:val="24"/>
                <w:lang w:val="en-US" w:eastAsia="zh-CN"/>
              </w:rPr>
              <w:t xml:space="preserve">                </w:t>
            </w:r>
            <w:r>
              <w:rPr>
                <w:kern w:val="0"/>
                <w:sz w:val="24"/>
                <w:szCs w:val="24"/>
                <w:lang w:val="en-US" w:eastAsia="zh-CN"/>
              </w:rPr>
              <w:t>System.out.print("</w:t>
            </w:r>
            <w:r>
              <w:rPr>
                <w:kern w:val="0"/>
                <w:sz w:val="24"/>
                <w:szCs w:val="24"/>
                <w:lang w:eastAsia="zh-CN"/>
              </w:rPr>
              <w:t>Ошибка</w:t>
            </w:r>
            <w:r>
              <w:rPr>
                <w:kern w:val="0"/>
                <w:sz w:val="24"/>
                <w:szCs w:val="24"/>
                <w:lang w:val="en-US" w:eastAsia="zh-CN"/>
              </w:rPr>
              <w:t xml:space="preserve">! </w:t>
            </w:r>
            <w:r>
              <w:rPr>
                <w:kern w:val="0"/>
                <w:sz w:val="24"/>
                <w:szCs w:val="24"/>
                <w:lang w:eastAsia="zh-CN"/>
              </w:rPr>
              <w:t>Введены неправильные параметры");</w:t>
            </w:r>
          </w:p>
          <w:p>
            <w:pPr>
              <w:pStyle w:val="Normal"/>
              <w:widowControl w:val="false"/>
              <w:suppressAutoHyphens w:val="true"/>
              <w:spacing w:before="0" w:after="0"/>
              <w:jc w:val="left"/>
              <w:rPr>
                <w:rFonts w:ascii="Times New Roman" w:hAnsi="Times New Roman"/>
                <w:kern w:val="0"/>
                <w:sz w:val="24"/>
                <w:szCs w:val="24"/>
                <w:lang w:eastAsia="zh-CN"/>
              </w:rPr>
            </w:pPr>
            <w:r>
              <w:rPr>
                <w:kern w:val="0"/>
                <w:sz w:val="24"/>
                <w:szCs w:val="24"/>
                <w:lang w:eastAsia="zh-CN"/>
              </w:rPr>
              <w:t xml:space="preserve">                </w:t>
            </w:r>
            <w:r>
              <w:rPr>
                <w:kern w:val="0"/>
                <w:sz w:val="24"/>
                <w:szCs w:val="24"/>
                <w:lang w:eastAsia="zh-CN"/>
              </w:rPr>
              <w:t>System.exit(-1);</w:t>
            </w:r>
          </w:p>
          <w:p>
            <w:pPr>
              <w:pStyle w:val="Normal"/>
              <w:widowControl w:val="false"/>
              <w:suppressAutoHyphens w:val="true"/>
              <w:spacing w:before="0" w:after="0"/>
              <w:jc w:val="left"/>
              <w:rPr>
                <w:lang w:val="en-US"/>
              </w:rPr>
            </w:pPr>
            <w:r>
              <w:rPr>
                <w:kern w:val="0"/>
                <w:sz w:val="24"/>
                <w:szCs w:val="24"/>
                <w:lang w:eastAsia="zh-CN"/>
              </w:rPr>
              <w:t xml:space="preserve">            </w:t>
            </w:r>
            <w:r>
              <w:rPr>
                <w:kern w:val="0"/>
                <w:sz w:val="24"/>
                <w:szCs w:val="24"/>
                <w:lang w:val="en-US" w:eastAsia="zh-CN"/>
              </w:rPr>
              <w:t>}</w:t>
            </w:r>
          </w:p>
          <w:p>
            <w:pPr>
              <w:pStyle w:val="Normal"/>
              <w:widowControl w:val="false"/>
              <w:suppressAutoHyphens w:val="true"/>
              <w:spacing w:before="0" w:after="0"/>
              <w:jc w:val="left"/>
              <w:rPr>
                <w:lang w:val="en-US"/>
              </w:rPr>
            </w:pPr>
            <w:r>
              <w:rPr>
                <w:sz w:val="24"/>
                <w:lang w:val="en-US"/>
              </w:rPr>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arr[i] = scanner.nextInt();</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i++;</w:t>
            </w:r>
          </w:p>
          <w:p>
            <w:pPr>
              <w:pStyle w:val="Normal"/>
              <w:widowControl w:val="false"/>
              <w:suppressAutoHyphens w:val="true"/>
              <w:spacing w:before="0" w:after="0"/>
              <w:jc w:val="left"/>
              <w:rPr>
                <w:lang w:val="en-US"/>
              </w:rPr>
            </w:pPr>
            <w:r>
              <w:rPr>
                <w:kern w:val="0"/>
                <w:sz w:val="24"/>
                <w:szCs w:val="24"/>
                <w:lang w:val="en-US" w:eastAsia="zh-CN"/>
              </w:rPr>
              <w:t>} while (i &lt; n);</w:t>
            </w:r>
          </w:p>
          <w:p>
            <w:pPr>
              <w:pStyle w:val="Normal"/>
              <w:widowControl w:val="false"/>
              <w:suppressAutoHyphens w:val="true"/>
              <w:spacing w:before="0" w:after="0"/>
              <w:jc w:val="left"/>
              <w:rPr>
                <w:lang w:val="en-US"/>
              </w:rPr>
            </w:pPr>
            <w:r>
              <w:rPr>
                <w:sz w:val="24"/>
                <w:lang w:val="en-US"/>
              </w:rPr>
            </w:r>
          </w:p>
          <w:p>
            <w:pPr>
              <w:pStyle w:val="Normal"/>
              <w:widowControl w:val="false"/>
              <w:suppressAutoHyphens w:val="true"/>
              <w:spacing w:before="0" w:after="0"/>
              <w:jc w:val="left"/>
              <w:rPr>
                <w:lang w:val="en-US"/>
              </w:rPr>
            </w:pPr>
            <w:r>
              <w:rPr>
                <w:sz w:val="24"/>
                <w:lang w:val="en-US"/>
              </w:rPr>
            </w:r>
          </w:p>
          <w:p>
            <w:pPr>
              <w:pStyle w:val="Normal"/>
              <w:widowControl w:val="false"/>
              <w:suppressAutoHyphens w:val="true"/>
              <w:spacing w:before="0" w:after="0"/>
              <w:jc w:val="left"/>
              <w:rPr>
                <w:lang w:val="en-US"/>
              </w:rPr>
            </w:pPr>
            <w:r>
              <w:rPr>
                <w:kern w:val="0"/>
                <w:sz w:val="24"/>
                <w:szCs w:val="24"/>
                <w:lang w:val="en-US" w:eastAsia="zh-CN"/>
              </w:rPr>
              <w:t>while (i &lt; n) {</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sum += arr[i];</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i++;</w:t>
            </w:r>
          </w:p>
          <w:p>
            <w:pPr>
              <w:pStyle w:val="Normal"/>
              <w:widowControl w:val="false"/>
              <w:suppressAutoHyphens w:val="true"/>
              <w:spacing w:before="0" w:after="0"/>
              <w:jc w:val="left"/>
              <w:rPr>
                <w:lang w:val="en-US"/>
              </w:rPr>
            </w:pPr>
            <w:r>
              <w:rPr>
                <w:kern w:val="0"/>
                <w:sz w:val="24"/>
                <w:szCs w:val="24"/>
                <w:lang w:val="en-US" w:eastAsia="zh-CN"/>
              </w:rPr>
              <w:t>}</w:t>
            </w:r>
          </w:p>
          <w:p>
            <w:pPr>
              <w:pStyle w:val="Normal"/>
              <w:widowControl w:val="false"/>
              <w:suppressAutoHyphens w:val="true"/>
              <w:spacing w:before="0" w:after="0"/>
              <w:jc w:val="left"/>
              <w:rPr>
                <w:lang w:val="en-US"/>
              </w:rPr>
            </w:pPr>
            <w:r>
              <w:rPr>
                <w:sz w:val="24"/>
                <w:lang w:val="en-US"/>
              </w:rPr>
            </w:r>
          </w:p>
          <w:p>
            <w:pPr>
              <w:pStyle w:val="Normal"/>
              <w:widowControl w:val="false"/>
              <w:suppressAutoHyphens w:val="true"/>
              <w:spacing w:before="0" w:after="0"/>
              <w:jc w:val="left"/>
              <w:rPr>
                <w:lang w:val="en-US"/>
              </w:rPr>
            </w:pPr>
            <w:r>
              <w:rPr>
                <w:kern w:val="0"/>
                <w:sz w:val="24"/>
                <w:szCs w:val="24"/>
                <w:lang w:val="en-US" w:eastAsia="zh-CN"/>
              </w:rPr>
              <w:t>i = 1;</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while (i &lt; n) {</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if (arr[i] &gt; max) {</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max = arr[i];</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if (arr[i] &lt; min) {</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min = arr[i];</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i++;</w:t>
            </w:r>
          </w:p>
          <w:p>
            <w:pPr>
              <w:pStyle w:val="Normal"/>
              <w:widowControl w:val="false"/>
              <w:suppressAutoHyphens w:val="true"/>
              <w:spacing w:before="0" w:after="0"/>
              <w:jc w:val="left"/>
              <w:rPr>
                <w:lang w:val="en-US"/>
              </w:rPr>
            </w:pPr>
            <w:r>
              <w:rPr>
                <w:kern w:val="0"/>
                <w:sz w:val="24"/>
                <w:szCs w:val="24"/>
                <w:lang w:val="en-US" w:eastAsia="zh-CN"/>
              </w:rPr>
              <w:t>}</w:t>
            </w:r>
          </w:p>
        </w:tc>
      </w:tr>
    </w:tbl>
    <w:p>
      <w:pPr>
        <w:pStyle w:val="Normal"/>
        <w:jc w:val="center"/>
        <w:rPr>
          <w:sz w:val="28"/>
          <w:szCs w:val="28"/>
          <w:lang w:val="en-US"/>
        </w:rPr>
      </w:pPr>
      <w:r>
        <w:rPr>
          <w:sz w:val="28"/>
          <w:szCs w:val="28"/>
        </w:rPr>
        <w:t>Рисунок</w:t>
      </w:r>
      <w:r>
        <w:rPr>
          <w:sz w:val="28"/>
          <w:szCs w:val="28"/>
          <w:lang w:val="en-US"/>
        </w:rPr>
        <w:t xml:space="preserve"> 4 – </w:t>
      </w:r>
      <w:r>
        <w:rPr>
          <w:sz w:val="28"/>
          <w:szCs w:val="28"/>
        </w:rPr>
        <w:t>Циклы</w:t>
      </w:r>
      <w:r>
        <w:rPr>
          <w:sz w:val="28"/>
          <w:szCs w:val="28"/>
          <w:lang w:val="en-US"/>
        </w:rPr>
        <w:t xml:space="preserve"> do-while </w:t>
      </w:r>
      <w:r>
        <w:rPr>
          <w:sz w:val="28"/>
          <w:szCs w:val="28"/>
        </w:rPr>
        <w:t>и</w:t>
      </w:r>
      <w:r>
        <w:rPr>
          <w:sz w:val="28"/>
          <w:szCs w:val="28"/>
          <w:lang w:val="en-US"/>
        </w:rPr>
        <w:t xml:space="preserve"> while </w:t>
      </w:r>
    </w:p>
    <w:p>
      <w:pPr>
        <w:pStyle w:val="Normal"/>
        <w:rPr>
          <w:sz w:val="28"/>
          <w:szCs w:val="28"/>
          <w:lang w:val="en-US"/>
        </w:rPr>
      </w:pPr>
      <w:r>
        <w:rPr>
          <w:sz w:val="28"/>
          <w:szCs w:val="28"/>
          <w:lang w:val="en-US"/>
        </w:rPr>
      </w:r>
    </w:p>
    <w:p>
      <w:pPr>
        <w:pStyle w:val="Normal"/>
        <w:jc w:val="center"/>
        <w:rPr/>
      </w:pPr>
      <w:r>
        <w:rPr/>
      </w:r>
    </w:p>
    <w:p>
      <w:pPr>
        <w:pStyle w:val="Normal"/>
        <w:jc w:val="center"/>
        <w:rPr>
          <w:color w:val="000000" w:themeColor="text1"/>
          <w:sz w:val="28"/>
          <w:szCs w:val="28"/>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124960" cy="1847850"/>
            <wp:effectExtent l="0" t="0" r="0" b="0"/>
            <wp:wrapTopAndBottom/>
            <wp:docPr id="4"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9" descr=""/>
                    <pic:cNvPicPr>
                      <a:picLocks noChangeAspect="1" noChangeArrowheads="1"/>
                    </pic:cNvPicPr>
                  </pic:nvPicPr>
                  <pic:blipFill>
                    <a:blip r:embed="rId8"/>
                    <a:stretch>
                      <a:fillRect/>
                    </a:stretch>
                  </pic:blipFill>
                  <pic:spPr bwMode="auto">
                    <a:xfrm>
                      <a:off x="0" y="0"/>
                      <a:ext cx="4124960" cy="1847850"/>
                    </a:xfrm>
                    <a:prstGeom prst="rect">
                      <a:avLst/>
                    </a:prstGeom>
                  </pic:spPr>
                </pic:pic>
              </a:graphicData>
            </a:graphic>
          </wp:anchor>
        </w:drawing>
      </w:r>
      <w:r>
        <w:rPr>
          <w:color w:val="000000" w:themeColor="text1"/>
          <w:sz w:val="28"/>
          <w:szCs w:val="28"/>
        </w:rPr>
        <w:t>Рисунок 5 – Тестирование задания №4</w:t>
      </w:r>
    </w:p>
    <w:p>
      <w:pPr>
        <w:pStyle w:val="Normal"/>
        <w:jc w:val="both"/>
        <w:rPr>
          <w:color w:val="000000" w:themeColor="text1"/>
          <w:sz w:val="28"/>
          <w:szCs w:val="28"/>
        </w:rPr>
      </w:pPr>
      <w:r>
        <w:rPr>
          <w:color w:val="000000" w:themeColor="text1"/>
          <w:sz w:val="28"/>
          <w:szCs w:val="28"/>
        </w:rPr>
      </w:r>
    </w:p>
    <w:p>
      <w:pPr>
        <w:pStyle w:val="Normal"/>
        <w:jc w:val="both"/>
        <w:rPr>
          <w:color w:val="000000" w:themeColor="text1"/>
          <w:sz w:val="28"/>
          <w:szCs w:val="28"/>
        </w:rPr>
      </w:pPr>
      <w:r>
        <w:rPr>
          <w:color w:val="000000" w:themeColor="text1"/>
          <w:sz w:val="28"/>
          <w:szCs w:val="28"/>
        </w:rPr>
      </w:r>
    </w:p>
    <w:p>
      <w:pPr>
        <w:pStyle w:val="Normal"/>
        <w:spacing w:lineRule="auto" w:line="360"/>
        <w:ind w:firstLine="708"/>
        <w:jc w:val="both"/>
        <w:rPr>
          <w:sz w:val="28"/>
          <w:szCs w:val="28"/>
        </w:rPr>
      </w:pPr>
      <w:r>
        <w:rPr>
          <w:color w:val="000000" w:themeColor="text1"/>
          <w:sz w:val="28"/>
          <w:szCs w:val="28"/>
        </w:rPr>
        <w:t xml:space="preserve">Для выполнения </w:t>
      </w:r>
      <w:r>
        <w:rPr>
          <w:b/>
          <w:bCs/>
          <w:color w:val="000000" w:themeColor="text1"/>
          <w:sz w:val="28"/>
          <w:szCs w:val="28"/>
        </w:rPr>
        <w:t>задания №5</w:t>
      </w:r>
      <w:r>
        <w:rPr>
          <w:color w:val="000000" w:themeColor="text1"/>
          <w:sz w:val="28"/>
          <w:szCs w:val="28"/>
        </w:rPr>
        <w:t xml:space="preserve"> был написана программа, выводящая все аргументы командной строки. </w:t>
      </w:r>
      <w:r>
        <w:rPr>
          <w:color w:val="000000" w:themeColor="text1"/>
          <w:sz w:val="28"/>
          <w:szCs w:val="28"/>
          <w:lang w:val="ru-RU"/>
        </w:rPr>
        <w:t xml:space="preserve">Аргументы командной строки указаны в параметрах запуска программы в </w:t>
      </w:r>
      <w:r>
        <w:rPr>
          <w:b w:val="false"/>
          <w:i w:val="false"/>
          <w:caps w:val="false"/>
          <w:smallCaps w:val="false"/>
          <w:color w:val="232629"/>
          <w:spacing w:val="0"/>
          <w:sz w:val="28"/>
          <w:szCs w:val="28"/>
          <w:lang w:val="ru-RU"/>
        </w:rPr>
        <w:t>IntelliJ IDEA.</w:t>
      </w:r>
    </w:p>
    <w:p>
      <w:pPr>
        <w:pStyle w:val="Normal"/>
        <w:jc w:val="both"/>
        <w:rPr>
          <w:sz w:val="28"/>
          <w:szCs w:val="28"/>
        </w:rPr>
      </w:pPr>
      <w:r>
        <w:rPr>
          <w:sz w:val="28"/>
          <w:szCs w:val="28"/>
        </w:rPr>
        <w:tab/>
        <w:t>Полный код программы (рисунок 6):</w:t>
      </w:r>
    </w:p>
    <w:p>
      <w:pPr>
        <w:pStyle w:val="Normal"/>
        <w:jc w:val="both"/>
        <w:rPr>
          <w:color w:val="000000" w:themeColor="text1"/>
          <w:sz w:val="28"/>
          <w:szCs w:val="28"/>
        </w:rPr>
      </w:pPr>
      <w:r>
        <w:rPr>
          <w:color w:val="000000" w:themeColor="text1"/>
          <w:sz w:val="28"/>
          <w:szCs w:val="28"/>
        </w:rPr>
      </w:r>
    </w:p>
    <w:tbl>
      <w:tblPr>
        <w:tblStyle w:val="ac"/>
        <w:tblW w:w="9571" w:type="dxa"/>
        <w:jc w:val="center"/>
        <w:tblInd w:w="0" w:type="dxa"/>
        <w:tblLayout w:type="fixed"/>
        <w:tblCellMar>
          <w:top w:w="0" w:type="dxa"/>
          <w:left w:w="108" w:type="dxa"/>
          <w:bottom w:w="0" w:type="dxa"/>
          <w:right w:w="108" w:type="dxa"/>
        </w:tblCellMar>
        <w:tblLook w:val="04a0"/>
      </w:tblPr>
      <w:tblGrid>
        <w:gridCol w:w="9571"/>
      </w:tblGrid>
      <w:tr>
        <w:trPr>
          <w:trHeight w:val="2835" w:hRule="atLeast"/>
        </w:trPr>
        <w:tc>
          <w:tcPr>
            <w:tcW w:w="9571" w:type="dxa"/>
            <w:tcBorders/>
            <w:shd w:color="D9D9D9" w:fill="D9D9D9" w:themeColor="background1" w:themeFill="background1" w:themeFillShade="d9" w:themeShade="d9" w:val="clear"/>
          </w:tcPr>
          <w:p>
            <w:pPr>
              <w:pStyle w:val="Normal"/>
              <w:widowControl w:val="false"/>
              <w:suppressAutoHyphens w:val="true"/>
              <w:spacing w:lineRule="auto" w:line="276" w:before="0" w:after="0"/>
              <w:jc w:val="both"/>
              <w:rPr>
                <w:rFonts w:ascii="Carlito" w:hAnsi="Carlito" w:cs="Carlito"/>
                <w:color w:val="000000" w:themeColor="text1"/>
                <w:lang w:val="en-US"/>
              </w:rPr>
            </w:pPr>
            <w:r>
              <w:rPr>
                <w:rFonts w:cs="Carlito" w:ascii="Carlito" w:hAnsi="Carlito"/>
                <w:color w:val="000000" w:themeColor="text1"/>
                <w:kern w:val="0"/>
                <w:sz w:val="24"/>
                <w:szCs w:val="24"/>
                <w:lang w:val="en-US" w:eastAsia="zh-CN"/>
              </w:rPr>
              <w:t>public class Main {</w:t>
            </w:r>
          </w:p>
          <w:p>
            <w:pPr>
              <w:pStyle w:val="Normal"/>
              <w:widowControl w:val="false"/>
              <w:suppressAutoHyphens w:val="true"/>
              <w:spacing w:lineRule="auto" w:line="276" w:before="0" w:after="0"/>
              <w:jc w:val="both"/>
              <w:rPr>
                <w:rFonts w:ascii="Carlito" w:hAnsi="Carlito" w:cs="Carlito"/>
                <w:color w:val="000000" w:themeColor="text1"/>
                <w:lang w:val="en-US"/>
              </w:rPr>
            </w:pP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val="en-US" w:eastAsia="zh-CN"/>
              </w:rPr>
              <w:t>public static void main(String[] args) {</w:t>
            </w:r>
          </w:p>
          <w:p>
            <w:pPr>
              <w:pStyle w:val="Normal"/>
              <w:widowControl w:val="false"/>
              <w:suppressAutoHyphens w:val="true"/>
              <w:spacing w:lineRule="auto" w:line="276" w:before="0" w:after="0"/>
              <w:jc w:val="both"/>
              <w:rPr>
                <w:rFonts w:ascii="Carlito" w:hAnsi="Carlito" w:cs="Carlito"/>
                <w:color w:val="000000" w:themeColor="text1"/>
                <w:lang w:val="en-US"/>
              </w:rPr>
            </w:pP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val="en-US" w:eastAsia="zh-CN"/>
              </w:rPr>
              <w:t>if (args.length == 0) {</w:t>
            </w:r>
          </w:p>
          <w:p>
            <w:pPr>
              <w:pStyle w:val="Normal"/>
              <w:widowControl w:val="false"/>
              <w:suppressAutoHyphens w:val="true"/>
              <w:spacing w:lineRule="auto" w:line="276" w:before="0" w:after="0"/>
              <w:jc w:val="both"/>
              <w:rPr>
                <w:rFonts w:ascii="Carlito" w:hAnsi="Carlito" w:cs="Carlito"/>
                <w:color w:val="000000" w:themeColor="text1"/>
              </w:rPr>
            </w:pP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val="en-US" w:eastAsia="zh-CN"/>
              </w:rPr>
              <w:t>System</w:t>
            </w:r>
            <w:r>
              <w:rPr>
                <w:rFonts w:cs="Carlito" w:ascii="Carlito" w:hAnsi="Carlito"/>
                <w:color w:val="000000" w:themeColor="text1"/>
                <w:kern w:val="0"/>
                <w:sz w:val="24"/>
                <w:szCs w:val="24"/>
                <w:lang w:eastAsia="zh-CN"/>
              </w:rPr>
              <w:t>.</w:t>
            </w:r>
            <w:r>
              <w:rPr>
                <w:rFonts w:cs="Carlito" w:ascii="Carlito" w:hAnsi="Carlito"/>
                <w:color w:val="000000" w:themeColor="text1"/>
                <w:kern w:val="0"/>
                <w:sz w:val="24"/>
                <w:szCs w:val="24"/>
                <w:lang w:val="en-US" w:eastAsia="zh-CN"/>
              </w:rPr>
              <w:t>out</w:t>
            </w:r>
            <w:r>
              <w:rPr>
                <w:rFonts w:cs="Carlito" w:ascii="Carlito" w:hAnsi="Carlito"/>
                <w:color w:val="000000" w:themeColor="text1"/>
                <w:kern w:val="0"/>
                <w:sz w:val="24"/>
                <w:szCs w:val="24"/>
                <w:lang w:eastAsia="zh-CN"/>
              </w:rPr>
              <w:t>.</w:t>
            </w:r>
            <w:r>
              <w:rPr>
                <w:rFonts w:cs="Carlito" w:ascii="Carlito" w:hAnsi="Carlito"/>
                <w:color w:val="000000" w:themeColor="text1"/>
                <w:kern w:val="0"/>
                <w:sz w:val="24"/>
                <w:szCs w:val="24"/>
                <w:lang w:val="en-US" w:eastAsia="zh-CN"/>
              </w:rPr>
              <w:t>println</w:t>
            </w:r>
            <w:r>
              <w:rPr>
                <w:rFonts w:cs="Carlito" w:ascii="Carlito" w:hAnsi="Carlito"/>
                <w:color w:val="000000" w:themeColor="text1"/>
                <w:kern w:val="0"/>
                <w:sz w:val="24"/>
                <w:szCs w:val="24"/>
                <w:lang w:eastAsia="zh-CN"/>
              </w:rPr>
              <w:t>("Аргументы отсутствуют.");</w:t>
            </w:r>
          </w:p>
          <w:p>
            <w:pPr>
              <w:pStyle w:val="Normal"/>
              <w:widowControl w:val="false"/>
              <w:suppressAutoHyphens w:val="true"/>
              <w:spacing w:lineRule="auto" w:line="276" w:before="0" w:after="0"/>
              <w:jc w:val="both"/>
              <w:rPr>
                <w:rFonts w:ascii="Carlito" w:hAnsi="Carlito" w:cs="Carlito"/>
                <w:color w:val="000000" w:themeColor="text1"/>
              </w:rPr>
            </w:pPr>
            <w:r>
              <w:rPr>
                <w:rFonts w:cs="Carlito" w:ascii="Carlito" w:hAnsi="Carlito"/>
                <w:color w:val="000000" w:themeColor="text1"/>
                <w:kern w:val="0"/>
                <w:sz w:val="24"/>
                <w:szCs w:val="24"/>
                <w:lang w:eastAsia="zh-CN"/>
              </w:rPr>
              <w:t xml:space="preserve">            </w:t>
            </w:r>
            <w:r>
              <w:rPr>
                <w:rFonts w:cs="Carlito" w:ascii="Carlito" w:hAnsi="Carlito"/>
                <w:color w:val="000000" w:themeColor="text1"/>
                <w:kern w:val="0"/>
                <w:sz w:val="24"/>
                <w:szCs w:val="24"/>
                <w:lang w:val="en-US" w:eastAsia="zh-CN"/>
              </w:rPr>
              <w:t>System</w:t>
            </w:r>
            <w:r>
              <w:rPr>
                <w:rFonts w:cs="Carlito" w:ascii="Carlito" w:hAnsi="Carlito"/>
                <w:color w:val="000000" w:themeColor="text1"/>
                <w:kern w:val="0"/>
                <w:sz w:val="24"/>
                <w:szCs w:val="24"/>
                <w:lang w:eastAsia="zh-CN"/>
              </w:rPr>
              <w:t>.</w:t>
            </w:r>
            <w:r>
              <w:rPr>
                <w:rFonts w:cs="Carlito" w:ascii="Carlito" w:hAnsi="Carlito"/>
                <w:color w:val="000000" w:themeColor="text1"/>
                <w:kern w:val="0"/>
                <w:sz w:val="24"/>
                <w:szCs w:val="24"/>
                <w:lang w:val="en-US" w:eastAsia="zh-CN"/>
              </w:rPr>
              <w:t>exit</w:t>
            </w:r>
            <w:r>
              <w:rPr>
                <w:rFonts w:cs="Carlito" w:ascii="Carlito" w:hAnsi="Carlito"/>
                <w:color w:val="000000" w:themeColor="text1"/>
                <w:kern w:val="0"/>
                <w:sz w:val="24"/>
                <w:szCs w:val="24"/>
                <w:lang w:eastAsia="zh-CN"/>
              </w:rPr>
              <w:t>(0);</w:t>
            </w:r>
          </w:p>
          <w:p>
            <w:pPr>
              <w:pStyle w:val="Normal"/>
              <w:widowControl w:val="false"/>
              <w:suppressAutoHyphens w:val="true"/>
              <w:spacing w:lineRule="auto" w:line="276" w:before="0" w:after="0"/>
              <w:jc w:val="both"/>
              <w:rPr>
                <w:rFonts w:ascii="Carlito" w:hAnsi="Carlito" w:cs="Carlito"/>
                <w:color w:val="000000" w:themeColor="text1"/>
              </w:rPr>
            </w:pPr>
            <w:r>
              <w:rPr>
                <w:rFonts w:cs="Carlito" w:ascii="Carlito" w:hAnsi="Carlito"/>
                <w:color w:val="000000" w:themeColor="text1"/>
                <w:kern w:val="0"/>
                <w:sz w:val="24"/>
                <w:szCs w:val="24"/>
                <w:lang w:eastAsia="zh-CN"/>
              </w:rPr>
              <w:t xml:space="preserve">        </w:t>
            </w:r>
            <w:r>
              <w:rPr>
                <w:rFonts w:cs="Carlito" w:ascii="Carlito" w:hAnsi="Carlito"/>
                <w:color w:val="000000" w:themeColor="text1"/>
                <w:kern w:val="0"/>
                <w:sz w:val="24"/>
                <w:szCs w:val="24"/>
                <w:lang w:eastAsia="zh-CN"/>
              </w:rPr>
              <w:t>}</w:t>
            </w:r>
          </w:p>
          <w:p>
            <w:pPr>
              <w:pStyle w:val="Normal"/>
              <w:widowControl w:val="false"/>
              <w:suppressAutoHyphens w:val="true"/>
              <w:spacing w:lineRule="auto" w:line="276" w:before="0" w:after="0"/>
              <w:jc w:val="both"/>
              <w:rPr>
                <w:rFonts w:ascii="Carlito" w:hAnsi="Carlito" w:cs="Carlito"/>
                <w:color w:val="000000" w:themeColor="text1"/>
              </w:rPr>
            </w:pPr>
            <w:r>
              <w:rPr>
                <w:rFonts w:cs="Carlito" w:ascii="Carlito" w:hAnsi="Carlito"/>
                <w:color w:val="000000" w:themeColor="text1"/>
                <w:kern w:val="0"/>
                <w:sz w:val="24"/>
                <w:szCs w:val="24"/>
                <w:lang w:eastAsia="zh-CN"/>
              </w:rPr>
              <w:t xml:space="preserve">        </w:t>
            </w:r>
            <w:r>
              <w:rPr>
                <w:rFonts w:cs="Carlito" w:ascii="Carlito" w:hAnsi="Carlito"/>
                <w:color w:val="000000" w:themeColor="text1"/>
                <w:kern w:val="0"/>
                <w:sz w:val="24"/>
                <w:szCs w:val="24"/>
                <w:lang w:val="en-US" w:eastAsia="zh-CN"/>
              </w:rPr>
              <w:t>System</w:t>
            </w:r>
            <w:r>
              <w:rPr>
                <w:rFonts w:cs="Carlito" w:ascii="Carlito" w:hAnsi="Carlito"/>
                <w:color w:val="000000" w:themeColor="text1"/>
                <w:kern w:val="0"/>
                <w:sz w:val="24"/>
                <w:szCs w:val="24"/>
                <w:lang w:eastAsia="zh-CN"/>
              </w:rPr>
              <w:t>.</w:t>
            </w:r>
            <w:r>
              <w:rPr>
                <w:rFonts w:cs="Carlito" w:ascii="Carlito" w:hAnsi="Carlito"/>
                <w:color w:val="000000" w:themeColor="text1"/>
                <w:kern w:val="0"/>
                <w:sz w:val="24"/>
                <w:szCs w:val="24"/>
                <w:lang w:val="en-US" w:eastAsia="zh-CN"/>
              </w:rPr>
              <w:t>out</w:t>
            </w:r>
            <w:r>
              <w:rPr>
                <w:rFonts w:cs="Carlito" w:ascii="Carlito" w:hAnsi="Carlito"/>
                <w:color w:val="000000" w:themeColor="text1"/>
                <w:kern w:val="0"/>
                <w:sz w:val="24"/>
                <w:szCs w:val="24"/>
                <w:lang w:eastAsia="zh-CN"/>
              </w:rPr>
              <w:t>.</w:t>
            </w:r>
            <w:r>
              <w:rPr>
                <w:rFonts w:cs="Carlito" w:ascii="Carlito" w:hAnsi="Carlito"/>
                <w:color w:val="000000" w:themeColor="text1"/>
                <w:kern w:val="0"/>
                <w:sz w:val="24"/>
                <w:szCs w:val="24"/>
                <w:lang w:val="en-US" w:eastAsia="zh-CN"/>
              </w:rPr>
              <w:t>println</w:t>
            </w:r>
            <w:r>
              <w:rPr>
                <w:rFonts w:cs="Carlito" w:ascii="Carlito" w:hAnsi="Carlito"/>
                <w:color w:val="000000" w:themeColor="text1"/>
                <w:kern w:val="0"/>
                <w:sz w:val="24"/>
                <w:szCs w:val="24"/>
                <w:lang w:eastAsia="zh-CN"/>
              </w:rPr>
              <w:t>("Аргументы командной строки:");</w:t>
            </w:r>
          </w:p>
          <w:p>
            <w:pPr>
              <w:pStyle w:val="Normal"/>
              <w:widowControl w:val="false"/>
              <w:suppressAutoHyphens w:val="true"/>
              <w:spacing w:lineRule="auto" w:line="276" w:before="0" w:after="0"/>
              <w:jc w:val="both"/>
              <w:rPr>
                <w:rFonts w:ascii="Carlito" w:hAnsi="Carlito" w:cs="Carlito"/>
                <w:color w:val="000000" w:themeColor="text1"/>
              </w:rPr>
            </w:pPr>
            <w:r>
              <w:rPr>
                <w:rFonts w:cs="Carlito" w:ascii="Carlito" w:hAnsi="Carlito"/>
                <w:color w:val="000000" w:themeColor="text1"/>
                <w:sz w:val="24"/>
              </w:rPr>
            </w:r>
          </w:p>
          <w:p>
            <w:pPr>
              <w:pStyle w:val="Normal"/>
              <w:widowControl w:val="false"/>
              <w:suppressAutoHyphens w:val="true"/>
              <w:spacing w:lineRule="auto" w:line="276" w:before="0" w:after="0"/>
              <w:jc w:val="both"/>
              <w:rPr>
                <w:rFonts w:ascii="Carlito" w:hAnsi="Carlito" w:cs="Carlito"/>
                <w:color w:val="000000" w:themeColor="text1"/>
                <w:lang w:val="en-US"/>
              </w:rPr>
            </w:pPr>
            <w:r>
              <w:rPr>
                <w:rFonts w:cs="Carlito" w:ascii="Carlito" w:hAnsi="Carlito"/>
                <w:color w:val="000000" w:themeColor="text1"/>
                <w:kern w:val="0"/>
                <w:sz w:val="24"/>
                <w:szCs w:val="24"/>
                <w:lang w:eastAsia="zh-CN"/>
              </w:rPr>
              <w:t xml:space="preserve">            </w:t>
            </w:r>
            <w:r>
              <w:rPr>
                <w:rFonts w:cs="Carlito" w:ascii="Carlito" w:hAnsi="Carlito"/>
                <w:color w:val="000000" w:themeColor="text1"/>
                <w:kern w:val="0"/>
                <w:sz w:val="24"/>
                <w:szCs w:val="24"/>
                <w:lang w:val="en-US" w:eastAsia="zh-CN"/>
              </w:rPr>
              <w:t>// Выводим аргументы в цикле for</w:t>
            </w:r>
          </w:p>
          <w:p>
            <w:pPr>
              <w:pStyle w:val="Normal"/>
              <w:widowControl w:val="false"/>
              <w:suppressAutoHyphens w:val="true"/>
              <w:spacing w:lineRule="auto" w:line="276" w:before="0" w:after="0"/>
              <w:jc w:val="both"/>
              <w:rPr>
                <w:rFonts w:ascii="Carlito" w:hAnsi="Carlito" w:cs="Carlito"/>
                <w:color w:val="000000" w:themeColor="text1"/>
                <w:lang w:val="en-US"/>
              </w:rPr>
            </w:pP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val="en-US" w:eastAsia="zh-CN"/>
              </w:rPr>
              <w:t>for (int i = 0; i &lt; args.length; i++) {</w:t>
            </w:r>
          </w:p>
          <w:p>
            <w:pPr>
              <w:pStyle w:val="Normal"/>
              <w:widowControl w:val="false"/>
              <w:suppressAutoHyphens w:val="true"/>
              <w:spacing w:lineRule="auto" w:line="276" w:before="0" w:after="0"/>
              <w:jc w:val="both"/>
              <w:rPr>
                <w:rFonts w:ascii="Carlito" w:hAnsi="Carlito" w:cs="Carlito"/>
                <w:color w:val="000000" w:themeColor="text1"/>
                <w:lang w:val="en-US"/>
              </w:rPr>
            </w:pP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val="en-US" w:eastAsia="zh-CN"/>
              </w:rPr>
              <w:t>System.out.println("Аргумент " + (i + 1) + ": " + args[i]);</w:t>
            </w:r>
          </w:p>
          <w:p>
            <w:pPr>
              <w:pStyle w:val="Normal"/>
              <w:widowControl w:val="false"/>
              <w:suppressAutoHyphens w:val="true"/>
              <w:spacing w:lineRule="auto" w:line="276" w:before="0" w:after="0"/>
              <w:jc w:val="both"/>
              <w:rPr>
                <w:rFonts w:ascii="Carlito" w:hAnsi="Carlito" w:cs="Carlito"/>
                <w:color w:val="000000" w:themeColor="text1"/>
                <w:lang w:val="en-US"/>
              </w:rPr>
            </w:pP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val="en-US" w:eastAsia="zh-CN"/>
              </w:rPr>
              <w:t>}</w:t>
            </w:r>
          </w:p>
          <w:p>
            <w:pPr>
              <w:pStyle w:val="Normal"/>
              <w:widowControl w:val="false"/>
              <w:suppressAutoHyphens w:val="true"/>
              <w:spacing w:lineRule="auto" w:line="276" w:before="0" w:after="0"/>
              <w:jc w:val="both"/>
              <w:rPr>
                <w:rFonts w:ascii="Carlito" w:hAnsi="Carlito" w:cs="Carlito"/>
                <w:color w:val="000000" w:themeColor="text1"/>
                <w:lang w:val="en-US"/>
              </w:rPr>
            </w:pPr>
            <w:r>
              <w:rPr>
                <w:rFonts w:cs="Carlito" w:ascii="Carlito" w:hAnsi="Carlito"/>
                <w:color w:val="000000" w:themeColor="text1"/>
                <w:kern w:val="0"/>
                <w:sz w:val="24"/>
                <w:szCs w:val="24"/>
                <w:lang w:val="en-US" w:eastAsia="zh-CN"/>
              </w:rPr>
              <w:t xml:space="preserve">    </w:t>
            </w:r>
            <w:r>
              <w:rPr>
                <w:rFonts w:cs="Carlito" w:ascii="Carlito" w:hAnsi="Carlito"/>
                <w:color w:val="000000" w:themeColor="text1"/>
                <w:kern w:val="0"/>
                <w:sz w:val="24"/>
                <w:szCs w:val="24"/>
                <w:lang w:val="en-US" w:eastAsia="zh-CN"/>
              </w:rPr>
              <w:t>}</w:t>
            </w:r>
          </w:p>
          <w:p>
            <w:pPr>
              <w:pStyle w:val="Normal"/>
              <w:widowControl w:val="false"/>
              <w:suppressAutoHyphens w:val="true"/>
              <w:spacing w:lineRule="auto" w:line="276" w:before="0" w:after="0"/>
              <w:jc w:val="both"/>
              <w:rPr>
                <w:kern w:val="0"/>
                <w:sz w:val="24"/>
                <w:szCs w:val="24"/>
                <w:lang w:eastAsia="zh-CN"/>
              </w:rPr>
            </w:pPr>
            <w:r>
              <w:rPr>
                <w:rFonts w:cs="Carlito" w:ascii="Carlito" w:hAnsi="Carlito"/>
                <w:color w:val="000000" w:themeColor="text1"/>
                <w:kern w:val="0"/>
                <w:sz w:val="24"/>
                <w:szCs w:val="24"/>
                <w:lang w:val="en-US" w:eastAsia="zh-CN"/>
              </w:rPr>
              <w:t>}</w:t>
            </w:r>
          </w:p>
        </w:tc>
      </w:tr>
    </w:tbl>
    <w:p>
      <w:pPr>
        <w:pStyle w:val="Normal"/>
        <w:jc w:val="center"/>
        <w:rPr>
          <w:color w:val="000000" w:themeColor="text1"/>
          <w:sz w:val="28"/>
          <w:szCs w:val="28"/>
        </w:rPr>
      </w:pPr>
      <w:r>
        <w:rPr>
          <w:color w:val="000000" w:themeColor="text1"/>
          <w:sz w:val="28"/>
          <w:szCs w:val="28"/>
        </w:rPr>
        <w:t>Рисунок 6 – Полный код программы задания №5</w:t>
      </w:r>
    </w:p>
    <w:p>
      <w:pPr>
        <w:pStyle w:val="Normal"/>
        <w:jc w:val="center"/>
        <w:rPr/>
      </w:pPr>
      <w:r>
        <w:rPr/>
      </w:r>
    </w:p>
    <w:p>
      <w:pPr>
        <w:pStyle w:val="Normal"/>
        <w:jc w:val="center"/>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096385" cy="809625"/>
            <wp:effectExtent l="0" t="0" r="0" b="0"/>
            <wp:wrapTopAndBottom/>
            <wp:docPr id="5"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0" descr=""/>
                    <pic:cNvPicPr>
                      <a:picLocks noChangeAspect="1" noChangeArrowheads="1"/>
                    </pic:cNvPicPr>
                  </pic:nvPicPr>
                  <pic:blipFill>
                    <a:blip r:embed="rId9"/>
                    <a:stretch>
                      <a:fillRect/>
                    </a:stretch>
                  </pic:blipFill>
                  <pic:spPr bwMode="auto">
                    <a:xfrm>
                      <a:off x="0" y="0"/>
                      <a:ext cx="4096385" cy="809625"/>
                    </a:xfrm>
                    <a:prstGeom prst="rect">
                      <a:avLst/>
                    </a:prstGeom>
                  </pic:spPr>
                </pic:pic>
              </a:graphicData>
            </a:graphic>
          </wp:anchor>
        </w:drawing>
      </w:r>
    </w:p>
    <w:p>
      <w:pPr>
        <w:pStyle w:val="Normal"/>
        <w:jc w:val="center"/>
        <w:rPr>
          <w:color w:val="000000"/>
          <w:sz w:val="28"/>
          <w:szCs w:val="28"/>
        </w:rPr>
      </w:pPr>
      <w:r>
        <w:rPr>
          <w:color w:val="000000" w:themeColor="text1"/>
          <w:sz w:val="28"/>
          <w:szCs w:val="28"/>
        </w:rPr>
        <w:t>Рисунок 7 – Тестирование задания №5</w:t>
      </w:r>
    </w:p>
    <w:p>
      <w:pPr>
        <w:pStyle w:val="Normal"/>
        <w:jc w:val="both"/>
        <w:rPr>
          <w:color w:val="000000" w:themeColor="text1"/>
          <w:sz w:val="28"/>
          <w:szCs w:val="28"/>
        </w:rPr>
      </w:pPr>
      <w:r>
        <w:rPr>
          <w:color w:val="000000" w:themeColor="text1"/>
          <w:sz w:val="28"/>
          <w:szCs w:val="28"/>
        </w:rPr>
      </w:r>
    </w:p>
    <w:p>
      <w:pPr>
        <w:pStyle w:val="Normal"/>
        <w:jc w:val="both"/>
        <w:rPr>
          <w:sz w:val="28"/>
          <w:szCs w:val="28"/>
        </w:rPr>
      </w:pPr>
      <w:r>
        <w:rPr>
          <w:sz w:val="28"/>
          <w:szCs w:val="28"/>
        </w:rPr>
      </w:r>
    </w:p>
    <w:p>
      <w:pPr>
        <w:pStyle w:val="Normal"/>
        <w:shd w:val="nil"/>
        <w:spacing w:lineRule="auto" w:line="360"/>
        <w:ind w:firstLine="708"/>
        <w:jc w:val="both"/>
        <w:rPr>
          <w:color w:val="000000" w:themeColor="text1"/>
          <w:sz w:val="28"/>
          <w:szCs w:val="28"/>
        </w:rPr>
      </w:pPr>
      <w:r>
        <w:rPr>
          <w:color w:val="000000" w:themeColor="text1"/>
          <w:sz w:val="28"/>
          <w:szCs w:val="28"/>
        </w:rPr>
        <w:t xml:space="preserve">Для выполнения </w:t>
      </w:r>
      <w:r>
        <w:rPr>
          <w:b/>
          <w:bCs/>
          <w:color w:val="000000" w:themeColor="text1"/>
          <w:sz w:val="28"/>
          <w:szCs w:val="28"/>
        </w:rPr>
        <w:t>задания №6</w:t>
      </w:r>
      <w:r>
        <w:rPr>
          <w:color w:val="000000" w:themeColor="text1"/>
          <w:sz w:val="28"/>
          <w:szCs w:val="28"/>
        </w:rPr>
        <w:t xml:space="preserve"> был написана программа, выводящая первые десять чисел гармонического ряда при помощи форматированного вывода.</w:t>
      </w:r>
    </w:p>
    <w:p>
      <w:pPr>
        <w:pStyle w:val="Normal"/>
        <w:jc w:val="both"/>
        <w:rPr/>
      </w:pPr>
      <w:r>
        <w:rPr/>
      </w:r>
    </w:p>
    <w:tbl>
      <w:tblPr>
        <w:tblStyle w:val="ac"/>
        <w:tblW w:w="6363" w:type="dxa"/>
        <w:jc w:val="center"/>
        <w:tblInd w:w="0" w:type="dxa"/>
        <w:tblLayout w:type="fixed"/>
        <w:tblCellMar>
          <w:top w:w="0" w:type="dxa"/>
          <w:left w:w="108" w:type="dxa"/>
          <w:bottom w:w="0" w:type="dxa"/>
          <w:right w:w="108" w:type="dxa"/>
        </w:tblCellMar>
        <w:tblLook w:val="04a0"/>
      </w:tblPr>
      <w:tblGrid>
        <w:gridCol w:w="6363"/>
      </w:tblGrid>
      <w:tr>
        <w:trPr>
          <w:trHeight w:val="441" w:hRule="atLeast"/>
        </w:trPr>
        <w:tc>
          <w:tcPr>
            <w:tcW w:w="6363" w:type="dxa"/>
            <w:tcBorders/>
            <w:shd w:color="D9D9D9" w:fill="D9D9D9" w:themeColor="background1" w:themeFill="background1" w:themeFillShade="d9" w:themeShade="d9" w:val="clear"/>
          </w:tcPr>
          <w:p>
            <w:pPr>
              <w:pStyle w:val="Normal"/>
              <w:widowControl w:val="false"/>
              <w:suppressAutoHyphens w:val="true"/>
              <w:spacing w:lineRule="auto" w:line="276" w:before="0" w:after="0"/>
              <w:jc w:val="left"/>
              <w:rPr>
                <w:kern w:val="0"/>
                <w:sz w:val="24"/>
                <w:szCs w:val="24"/>
                <w:lang w:eastAsia="zh-CN"/>
              </w:rPr>
            </w:pPr>
            <w:r>
              <w:rPr>
                <w:rFonts w:cs="Carlito" w:ascii="Carlito" w:hAnsi="Carlito"/>
                <w:color w:val="000000" w:themeColor="text1"/>
                <w:kern w:val="0"/>
                <w:sz w:val="24"/>
                <w:szCs w:val="24"/>
                <w:lang w:val="en-US" w:eastAsia="zh-CN"/>
              </w:rPr>
              <w:t>System.out.printf("Число %d: %.3f%n", i, val);</w:t>
            </w:r>
          </w:p>
        </w:tc>
      </w:tr>
    </w:tbl>
    <w:p>
      <w:pPr>
        <w:pStyle w:val="Normal"/>
        <w:jc w:val="center"/>
        <w:rPr>
          <w:color w:val="000000" w:themeColor="text1"/>
          <w:sz w:val="28"/>
          <w:szCs w:val="28"/>
        </w:rPr>
      </w:pPr>
      <w:r>
        <w:rPr>
          <w:color w:val="000000" w:themeColor="text1"/>
          <w:sz w:val="28"/>
          <w:szCs w:val="28"/>
        </w:rPr>
        <w:t>Рисунок 8 – Форматированный вывод для задания №6</w:t>
      </w:r>
    </w:p>
    <w:p>
      <w:pPr>
        <w:pStyle w:val="Normal"/>
        <w:jc w:val="both"/>
        <w:rPr>
          <w:color w:val="000000" w:themeColor="text1"/>
        </w:rPr>
      </w:pPr>
      <w:r>
        <w:rPr>
          <w:color w:val="000000" w:themeColor="text1"/>
        </w:rPr>
        <w:drawing>
          <wp:anchor behindDoc="0" distT="0" distB="0" distL="0" distR="0" simplePos="0" locked="0" layoutInCell="0" allowOverlap="1" relativeHeight="7">
            <wp:simplePos x="0" y="0"/>
            <wp:positionH relativeFrom="column">
              <wp:posOffset>1093470</wp:posOffset>
            </wp:positionH>
            <wp:positionV relativeFrom="paragraph">
              <wp:posOffset>246380</wp:posOffset>
            </wp:positionV>
            <wp:extent cx="3753485" cy="2066925"/>
            <wp:effectExtent l="0" t="0" r="0" b="0"/>
            <wp:wrapTopAndBottom/>
            <wp:docPr id="6" name="Изображение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1" descr=""/>
                    <pic:cNvPicPr>
                      <a:picLocks noChangeAspect="1" noChangeArrowheads="1"/>
                    </pic:cNvPicPr>
                  </pic:nvPicPr>
                  <pic:blipFill>
                    <a:blip r:embed="rId10"/>
                    <a:stretch>
                      <a:fillRect/>
                    </a:stretch>
                  </pic:blipFill>
                  <pic:spPr bwMode="auto">
                    <a:xfrm>
                      <a:off x="0" y="0"/>
                      <a:ext cx="3753485" cy="2066925"/>
                    </a:xfrm>
                    <a:prstGeom prst="rect">
                      <a:avLst/>
                    </a:prstGeom>
                  </pic:spPr>
                </pic:pic>
              </a:graphicData>
            </a:graphic>
          </wp:anchor>
        </w:drawing>
      </w:r>
    </w:p>
    <w:p>
      <w:pPr>
        <w:pStyle w:val="Normal"/>
        <w:jc w:val="center"/>
        <w:rPr>
          <w:sz w:val="28"/>
          <w:szCs w:val="28"/>
        </w:rPr>
      </w:pPr>
      <w:r>
        <w:rPr>
          <w:sz w:val="28"/>
          <w:szCs w:val="28"/>
        </w:rPr>
        <w:t>Рисунок 9 – Тестирование задания №6</w:t>
      </w:r>
    </w:p>
    <w:p>
      <w:pPr>
        <w:pStyle w:val="Normal"/>
        <w:jc w:val="center"/>
        <w:rPr/>
      </w:pPr>
      <w:r>
        <w:rPr/>
      </w:r>
    </w:p>
    <w:p>
      <w:pPr>
        <w:pStyle w:val="Normal"/>
        <w:jc w:val="center"/>
        <w:rPr/>
      </w:pPr>
      <w:r>
        <w:rPr/>
      </w:r>
    </w:p>
    <w:p>
      <w:pPr>
        <w:pStyle w:val="Normal"/>
        <w:spacing w:lineRule="auto" w:line="360"/>
        <w:ind w:firstLine="708"/>
        <w:jc w:val="both"/>
        <w:rPr>
          <w:color w:val="000000" w:themeColor="text1"/>
          <w:sz w:val="28"/>
          <w:szCs w:val="28"/>
        </w:rPr>
      </w:pPr>
      <w:r>
        <w:rPr>
          <w:color w:val="000000" w:themeColor="text1"/>
          <w:sz w:val="28"/>
          <w:szCs w:val="28"/>
        </w:rPr>
        <w:t xml:space="preserve">Для выполнения </w:t>
      </w:r>
      <w:r>
        <w:rPr>
          <w:b/>
          <w:bCs/>
          <w:color w:val="000000" w:themeColor="text1"/>
          <w:sz w:val="28"/>
          <w:szCs w:val="28"/>
        </w:rPr>
        <w:t>задания №7</w:t>
      </w:r>
      <w:r>
        <w:rPr>
          <w:color w:val="000000" w:themeColor="text1"/>
          <w:sz w:val="28"/>
          <w:szCs w:val="28"/>
        </w:rPr>
        <w:t xml:space="preserve"> был реализован метод </w:t>
      </w:r>
      <w:r>
        <w:rPr>
          <w:sz w:val="28"/>
          <w:szCs w:val="28"/>
          <w:lang w:val="en-US"/>
        </w:rPr>
        <w:t>calculateFactorial</w:t>
      </w:r>
      <w:r>
        <w:rPr>
          <w:sz w:val="28"/>
          <w:szCs w:val="28"/>
        </w:rPr>
        <w:t xml:space="preserve">, определяющий факториал введенного числа при помощи цикла </w:t>
      </w:r>
      <w:r>
        <w:rPr>
          <w:sz w:val="28"/>
          <w:szCs w:val="28"/>
          <w:lang w:val="en-US"/>
        </w:rPr>
        <w:t>for</w:t>
      </w:r>
      <w:r>
        <w:rPr>
          <w:sz w:val="28"/>
          <w:szCs w:val="28"/>
        </w:rPr>
        <w:t xml:space="preserve">. </w:t>
      </w:r>
    </w:p>
    <w:p>
      <w:pPr>
        <w:pStyle w:val="Normal"/>
        <w:jc w:val="both"/>
        <w:rPr>
          <w:color w:val="000000" w:themeColor="text1"/>
        </w:rPr>
      </w:pPr>
      <w:r>
        <w:rPr>
          <w:color w:val="000000" w:themeColor="text1"/>
        </w:rPr>
      </w:r>
    </w:p>
    <w:tbl>
      <w:tblPr>
        <w:tblStyle w:val="ac"/>
        <w:tblW w:w="9571" w:type="dxa"/>
        <w:jc w:val="left"/>
        <w:tblInd w:w="0" w:type="dxa"/>
        <w:tblLayout w:type="fixed"/>
        <w:tblCellMar>
          <w:top w:w="0" w:type="dxa"/>
          <w:left w:w="108" w:type="dxa"/>
          <w:bottom w:w="0" w:type="dxa"/>
          <w:right w:w="108" w:type="dxa"/>
        </w:tblCellMar>
        <w:tblLook w:val="04a0"/>
      </w:tblPr>
      <w:tblGrid>
        <w:gridCol w:w="9571"/>
      </w:tblGrid>
      <w:tr>
        <w:trPr>
          <w:trHeight w:val="2835" w:hRule="atLeast"/>
        </w:trPr>
        <w:tc>
          <w:tcPr>
            <w:tcW w:w="9571" w:type="dxa"/>
            <w:tcBorders/>
            <w:shd w:color="D9D9D9" w:fill="D9D9D9" w:themeColor="background1" w:themeFill="background1" w:themeFillShade="d9" w:themeShade="d9" w:val="clear"/>
          </w:tcPr>
          <w:p>
            <w:pPr>
              <w:pStyle w:val="Normal"/>
              <w:widowControl w:val="false"/>
              <w:suppressAutoHyphens w:val="true"/>
              <w:spacing w:before="0" w:after="0"/>
              <w:jc w:val="left"/>
              <w:rPr>
                <w:lang w:val="en-US"/>
              </w:rPr>
            </w:pPr>
            <w:r>
              <w:rPr>
                <w:kern w:val="0"/>
                <w:sz w:val="24"/>
                <w:szCs w:val="24"/>
                <w:lang w:val="en-US" w:eastAsia="zh-CN"/>
              </w:rPr>
              <w:t>public static long calculateFactorial(int n) {</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if (n &lt; 1 || n &gt; 20) {</w:t>
            </w:r>
          </w:p>
          <w:p>
            <w:pPr>
              <w:pStyle w:val="Normal"/>
              <w:widowControl w:val="false"/>
              <w:suppressAutoHyphens w:val="true"/>
              <w:spacing w:before="0" w:after="0"/>
              <w:jc w:val="left"/>
              <w:rPr>
                <w:rFonts w:ascii="Times New Roman" w:hAnsi="Times New Roman"/>
                <w:kern w:val="0"/>
                <w:sz w:val="24"/>
                <w:szCs w:val="24"/>
                <w:lang w:eastAsia="zh-CN"/>
              </w:rPr>
            </w:pPr>
            <w:r>
              <w:rPr>
                <w:kern w:val="0"/>
                <w:sz w:val="24"/>
                <w:szCs w:val="24"/>
                <w:lang w:val="en-US" w:eastAsia="zh-CN"/>
              </w:rPr>
              <w:t xml:space="preserve">            </w:t>
            </w:r>
            <w:r>
              <w:rPr>
                <w:kern w:val="0"/>
                <w:sz w:val="24"/>
                <w:szCs w:val="24"/>
                <w:lang w:val="en-US" w:eastAsia="zh-CN"/>
              </w:rPr>
              <w:t>System</w:t>
            </w:r>
            <w:r>
              <w:rPr>
                <w:kern w:val="0"/>
                <w:sz w:val="24"/>
                <w:szCs w:val="24"/>
                <w:lang w:eastAsia="zh-CN"/>
              </w:rPr>
              <w:t>.</w:t>
            </w:r>
            <w:r>
              <w:rPr>
                <w:kern w:val="0"/>
                <w:sz w:val="24"/>
                <w:szCs w:val="24"/>
                <w:lang w:val="en-US" w:eastAsia="zh-CN"/>
              </w:rPr>
              <w:t>out</w:t>
            </w:r>
            <w:r>
              <w:rPr>
                <w:kern w:val="0"/>
                <w:sz w:val="24"/>
                <w:szCs w:val="24"/>
                <w:lang w:eastAsia="zh-CN"/>
              </w:rPr>
              <w:t>.</w:t>
            </w:r>
            <w:r>
              <w:rPr>
                <w:kern w:val="0"/>
                <w:sz w:val="24"/>
                <w:szCs w:val="24"/>
                <w:lang w:val="en-US" w:eastAsia="zh-CN"/>
              </w:rPr>
              <w:t>println</w:t>
            </w:r>
            <w:r>
              <w:rPr>
                <w:kern w:val="0"/>
                <w:sz w:val="24"/>
                <w:szCs w:val="24"/>
                <w:lang w:eastAsia="zh-CN"/>
              </w:rPr>
              <w:t>("Введены неправильные параметры. Невозможно определить факториал");</w:t>
            </w:r>
          </w:p>
          <w:p>
            <w:pPr>
              <w:pStyle w:val="Normal"/>
              <w:widowControl w:val="false"/>
              <w:suppressAutoHyphens w:val="true"/>
              <w:spacing w:before="0" w:after="0"/>
              <w:jc w:val="left"/>
              <w:rPr>
                <w:rFonts w:ascii="Times New Roman" w:hAnsi="Times New Roman"/>
                <w:kern w:val="0"/>
                <w:sz w:val="24"/>
                <w:szCs w:val="24"/>
                <w:lang w:eastAsia="zh-CN"/>
              </w:rPr>
            </w:pPr>
            <w:r>
              <w:rPr>
                <w:kern w:val="0"/>
                <w:sz w:val="24"/>
                <w:szCs w:val="24"/>
                <w:lang w:eastAsia="zh-CN"/>
              </w:rPr>
              <w:t xml:space="preserve">            </w:t>
            </w:r>
            <w:r>
              <w:rPr>
                <w:kern w:val="0"/>
                <w:sz w:val="24"/>
                <w:szCs w:val="24"/>
                <w:lang w:val="en-US" w:eastAsia="zh-CN"/>
              </w:rPr>
              <w:t>System</w:t>
            </w:r>
            <w:r>
              <w:rPr>
                <w:kern w:val="0"/>
                <w:sz w:val="24"/>
                <w:szCs w:val="24"/>
                <w:lang w:eastAsia="zh-CN"/>
              </w:rPr>
              <w:t>.</w:t>
            </w:r>
            <w:r>
              <w:rPr>
                <w:kern w:val="0"/>
                <w:sz w:val="24"/>
                <w:szCs w:val="24"/>
                <w:lang w:val="en-US" w:eastAsia="zh-CN"/>
              </w:rPr>
              <w:t>exit</w:t>
            </w:r>
            <w:r>
              <w:rPr>
                <w:kern w:val="0"/>
                <w:sz w:val="24"/>
                <w:szCs w:val="24"/>
                <w:lang w:eastAsia="zh-CN"/>
              </w:rPr>
              <w:t>(-1);</w:t>
            </w:r>
          </w:p>
          <w:p>
            <w:pPr>
              <w:pStyle w:val="Normal"/>
              <w:widowControl w:val="false"/>
              <w:suppressAutoHyphens w:val="true"/>
              <w:spacing w:before="0" w:after="0"/>
              <w:jc w:val="left"/>
              <w:rPr>
                <w:lang w:val="en-US"/>
              </w:rPr>
            </w:pPr>
            <w:r>
              <w:rPr>
                <w:kern w:val="0"/>
                <w:sz w:val="24"/>
                <w:szCs w:val="24"/>
                <w:lang w:eastAsia="zh-CN"/>
              </w:rPr>
              <w:t xml:space="preserve">        </w:t>
            </w:r>
            <w:r>
              <w:rPr>
                <w:kern w:val="0"/>
                <w:sz w:val="24"/>
                <w:szCs w:val="24"/>
                <w:lang w:val="en-US" w:eastAsia="zh-CN"/>
              </w:rPr>
              <w:t>}</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long factorial = 1;</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for (int i = 1; i &lt;= n; i++) {</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factorial *= i;</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return factorial;</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w:t>
            </w:r>
          </w:p>
        </w:tc>
      </w:tr>
    </w:tbl>
    <w:p>
      <w:pPr>
        <w:pStyle w:val="Normal"/>
        <w:jc w:val="center"/>
        <w:rPr>
          <w:sz w:val="28"/>
          <w:szCs w:val="28"/>
        </w:rPr>
      </w:pPr>
      <w:r>
        <w:rPr>
          <w:color w:val="000000" w:themeColor="text1"/>
          <w:sz w:val="28"/>
          <w:szCs w:val="28"/>
        </w:rPr>
        <w:t>Рисунок 1</w:t>
      </w:r>
      <w:r>
        <w:rPr>
          <w:color w:val="000000" w:themeColor="text1"/>
          <w:sz w:val="28"/>
          <w:szCs w:val="28"/>
          <w:lang w:val="en-US"/>
        </w:rPr>
        <w:t>0</w:t>
      </w:r>
      <w:r>
        <w:rPr>
          <w:color w:val="000000" w:themeColor="text1"/>
          <w:sz w:val="28"/>
          <w:szCs w:val="28"/>
        </w:rPr>
        <w:t xml:space="preserve"> – Метод calculateFactorial</w:t>
      </w:r>
    </w:p>
    <w:p>
      <w:pPr>
        <w:pStyle w:val="Normal"/>
        <w:jc w:val="both"/>
        <w:rPr>
          <w:color w:val="000000" w:themeColor="text1"/>
          <w:sz w:val="28"/>
          <w:szCs w:val="28"/>
        </w:rPr>
      </w:pPr>
      <w:r>
        <w:rPr>
          <w:color w:val="000000" w:themeColor="text1"/>
          <w:sz w:val="28"/>
          <w:szCs w:val="28"/>
        </w:rPr>
      </w:r>
    </w:p>
    <w:p>
      <w:pPr>
        <w:pStyle w:val="Normal"/>
        <w:jc w:val="center"/>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933825" cy="552450"/>
            <wp:effectExtent l="0" t="0" r="0" b="0"/>
            <wp:wrapTopAndBottom/>
            <wp:docPr id="7" name="Изображение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2" descr=""/>
                    <pic:cNvPicPr>
                      <a:picLocks noChangeAspect="1" noChangeArrowheads="1"/>
                    </pic:cNvPicPr>
                  </pic:nvPicPr>
                  <pic:blipFill>
                    <a:blip r:embed="rId11"/>
                    <a:stretch>
                      <a:fillRect/>
                    </a:stretch>
                  </pic:blipFill>
                  <pic:spPr bwMode="auto">
                    <a:xfrm>
                      <a:off x="0" y="0"/>
                      <a:ext cx="3933825" cy="552450"/>
                    </a:xfrm>
                    <a:prstGeom prst="rect">
                      <a:avLst/>
                    </a:prstGeom>
                  </pic:spPr>
                </pic:pic>
              </a:graphicData>
            </a:graphic>
          </wp:anchor>
        </w:drawing>
      </w:r>
    </w:p>
    <w:p>
      <w:pPr>
        <w:pStyle w:val="Normal"/>
        <w:jc w:val="center"/>
        <w:rPr>
          <w:sz w:val="28"/>
          <w:szCs w:val="28"/>
        </w:rPr>
      </w:pPr>
      <w:r>
        <w:rPr>
          <w:sz w:val="28"/>
          <w:szCs w:val="28"/>
        </w:rPr>
        <w:t>Рисунок 11 – Тестирование задания №7</w:t>
      </w:r>
    </w:p>
    <w:p>
      <w:pPr>
        <w:pStyle w:val="Normal"/>
        <w:jc w:val="both"/>
        <w:rPr>
          <w:sz w:val="28"/>
          <w:szCs w:val="28"/>
        </w:rPr>
      </w:pPr>
      <w:r>
        <w:rPr>
          <w:sz w:val="28"/>
          <w:szCs w:val="28"/>
        </w:rPr>
      </w:r>
    </w:p>
    <w:p>
      <w:pPr>
        <w:pStyle w:val="Normal"/>
        <w:keepNext w:val="true"/>
        <w:spacing w:lineRule="auto" w:line="360"/>
        <w:jc w:val="both"/>
        <w:rPr>
          <w:b/>
          <w:b/>
          <w:sz w:val="28"/>
          <w:szCs w:val="28"/>
        </w:rPr>
      </w:pPr>
      <w:r>
        <w:rPr>
          <w:b/>
          <w:sz w:val="28"/>
          <w:szCs w:val="28"/>
        </w:rPr>
        <w:tab/>
        <w:t xml:space="preserve">Выводы по работе: </w:t>
      </w:r>
    </w:p>
    <w:p>
      <w:pPr>
        <w:pStyle w:val="Normal"/>
        <w:spacing w:lineRule="auto" w:line="360"/>
        <w:ind w:firstLine="708"/>
        <w:jc w:val="both"/>
        <w:rPr>
          <w:color w:val="000000" w:themeColor="text1"/>
          <w:sz w:val="28"/>
          <w:szCs w:val="28"/>
        </w:rPr>
      </w:pPr>
      <w:r>
        <w:rPr>
          <w:color w:val="000000" w:themeColor="text1"/>
          <w:sz w:val="28"/>
          <w:szCs w:val="28"/>
        </w:rPr>
        <w:t>В результате выполнения данной работы я скачал и научился работать с программным обеспечением для разработки Джава. Изучил синтаксис и основные управляющие конструкции языка Джава.</w:t>
      </w:r>
    </w:p>
    <w:p>
      <w:pPr>
        <w:pStyle w:val="Normal"/>
        <w:keepNext w:val="true"/>
        <w:jc w:val="both"/>
        <w:rPr>
          <w:b/>
          <w:b/>
          <w:sz w:val="28"/>
          <w:szCs w:val="28"/>
        </w:rPr>
      </w:pPr>
      <w:r>
        <w:rPr>
          <w:b/>
          <w:sz w:val="28"/>
          <w:szCs w:val="28"/>
        </w:rPr>
        <w:t>Практическая работа № 2</w:t>
      </w:r>
    </w:p>
    <w:p>
      <w:pPr>
        <w:pStyle w:val="Normal"/>
        <w:keepNext w:val="true"/>
        <w:jc w:val="both"/>
        <w:rPr>
          <w:b/>
          <w:b/>
        </w:rPr>
      </w:pPr>
      <w:r>
        <w:rPr>
          <w:b/>
        </w:rPr>
      </w:r>
    </w:p>
    <w:p>
      <w:pPr>
        <w:pStyle w:val="Normal"/>
        <w:keepNext w:val="true"/>
        <w:spacing w:lineRule="auto" w:line="360"/>
        <w:jc w:val="both"/>
        <w:rPr>
          <w:b/>
          <w:b/>
          <w:sz w:val="28"/>
          <w:szCs w:val="28"/>
        </w:rPr>
      </w:pPr>
      <w:r>
        <w:rPr>
          <w:b/>
          <w:sz w:val="28"/>
          <w:szCs w:val="28"/>
        </w:rPr>
        <w:t>Цель работы</w:t>
      </w:r>
    </w:p>
    <w:p>
      <w:pPr>
        <w:pStyle w:val="ListParagraph"/>
        <w:keepNext w:val="true"/>
        <w:spacing w:lineRule="auto" w:line="360"/>
        <w:ind w:left="1068" w:hanging="0"/>
        <w:jc w:val="both"/>
        <w:rPr>
          <w:b/>
          <w:b/>
          <w:sz w:val="28"/>
          <w:szCs w:val="28"/>
        </w:rPr>
      </w:pPr>
      <w:r>
        <w:rPr>
          <w:sz w:val="28"/>
          <w:szCs w:val="28"/>
        </w:rPr>
        <w:t>Работа с UML-диаграммами классов.</w:t>
      </w:r>
    </w:p>
    <w:p>
      <w:pPr>
        <w:pStyle w:val="Normal"/>
        <w:keepNext w:val="true"/>
        <w:spacing w:lineRule="auto" w:line="360"/>
        <w:jc w:val="both"/>
        <w:rPr>
          <w:b/>
          <w:b/>
          <w:sz w:val="28"/>
          <w:szCs w:val="28"/>
        </w:rPr>
      </w:pPr>
      <w:r>
        <w:rPr>
          <w:b/>
          <w:sz w:val="28"/>
          <w:szCs w:val="28"/>
        </w:rPr>
        <w:t>Теоретическое введение</w:t>
      </w:r>
    </w:p>
    <w:p>
      <w:pPr>
        <w:pStyle w:val="Normal"/>
        <w:keepNext w:val="true"/>
        <w:spacing w:lineRule="auto" w:line="360"/>
        <w:ind w:firstLine="708"/>
        <w:jc w:val="both"/>
        <w:rPr>
          <w:sz w:val="28"/>
          <w:szCs w:val="28"/>
        </w:rPr>
      </w:pPr>
      <w:r>
        <w:rPr>
          <w:sz w:val="28"/>
          <w:szCs w:val="28"/>
        </w:rPr>
        <w:t xml:space="preserve">Язык моделирования Unified Modeling Language (UML) является стандартом де-факто с 1998 года для проектирования и документирования объектно-ориентированных программ. Средствами UML в виде диаграмм можно графически изобразить класс и экземпляр класса. </w:t>
      </w:r>
    </w:p>
    <w:p>
      <w:pPr>
        <w:pStyle w:val="Normal"/>
        <w:keepNext w:val="true"/>
        <w:spacing w:lineRule="auto" w:line="360"/>
        <w:ind w:firstLine="708"/>
        <w:jc w:val="both"/>
        <w:rPr>
          <w:sz w:val="28"/>
          <w:szCs w:val="28"/>
        </w:rPr>
      </w:pPr>
      <w:r>
        <w:rPr>
          <w:sz w:val="28"/>
          <w:szCs w:val="28"/>
        </w:rPr>
        <w:t xml:space="preserve">Графически представляем класс в виде прямоугольника, разделенного на три области – область именования класса, область инкапсуляции данных и область операций (методы). Имя (или сущность) : определяет класс. </w:t>
      </w:r>
    </w:p>
    <w:p>
      <w:pPr>
        <w:pStyle w:val="Normal"/>
        <w:keepNext w:val="true"/>
        <w:spacing w:lineRule="auto" w:line="360"/>
        <w:ind w:firstLine="708"/>
        <w:jc w:val="both"/>
        <w:rPr>
          <w:sz w:val="28"/>
          <w:szCs w:val="28"/>
        </w:rPr>
      </w:pPr>
      <w:r>
        <w:rPr>
          <w:sz w:val="28"/>
          <w:szCs w:val="28"/>
        </w:rPr>
        <w:t>Переменные (или атрибуты, состояние, поля данных класса): содержит статические атрибуты класса, или описывают свойства класса (сущности предметной области).</w:t>
      </w:r>
    </w:p>
    <w:p>
      <w:pPr>
        <w:pStyle w:val="Normal"/>
        <w:keepNext w:val="true"/>
        <w:spacing w:lineRule="auto" w:line="360"/>
        <w:ind w:firstLine="708"/>
        <w:jc w:val="both"/>
        <w:rPr>
          <w:sz w:val="28"/>
          <w:szCs w:val="28"/>
        </w:rPr>
      </w:pPr>
      <w:r>
        <w:rPr>
          <w:sz w:val="28"/>
          <w:szCs w:val="28"/>
        </w:rPr>
        <w:t>Методы (или поведение, функции, работа c данными): описывают динамическое поведение класса. Другими словами, класс инкапсулирует 33 статические свойства (данные) и динамические модели поведения (операции, которые работают с данными) в одном месте (“коробке” или прямоугольнике).</w:t>
      </w:r>
    </w:p>
    <w:p>
      <w:pPr>
        <w:pStyle w:val="Normal"/>
        <w:keepNext w:val="true"/>
        <w:spacing w:lineRule="auto" w:line="360"/>
        <w:ind w:firstLine="708"/>
        <w:jc w:val="both"/>
        <w:rPr>
          <w:sz w:val="28"/>
          <w:szCs w:val="28"/>
        </w:rPr>
      </w:pPr>
      <w:r>
        <w:rPr>
          <w:sz w:val="28"/>
          <w:szCs w:val="28"/>
        </w:rPr>
      </w:r>
    </w:p>
    <w:p>
      <w:pPr>
        <w:pStyle w:val="Normal"/>
        <w:keepNext w:val="true"/>
        <w:spacing w:lineRule="auto" w:line="360"/>
        <w:jc w:val="both"/>
        <w:rPr>
          <w:b/>
          <w:b/>
          <w:sz w:val="28"/>
          <w:szCs w:val="28"/>
        </w:rPr>
      </w:pPr>
      <w:r>
        <w:rPr>
          <w:b/>
          <w:sz w:val="28"/>
          <w:szCs w:val="28"/>
        </w:rPr>
        <w:t>Выполнение практической работы</w:t>
      </w:r>
    </w:p>
    <w:p>
      <w:pPr>
        <w:pStyle w:val="Normal"/>
        <w:keepNext w:val="true"/>
        <w:spacing w:lineRule="auto" w:line="360"/>
        <w:jc w:val="both"/>
        <w:rPr>
          <w:i/>
          <w:i/>
          <w:sz w:val="28"/>
          <w:szCs w:val="28"/>
          <w:u w:val="single"/>
        </w:rPr>
      </w:pPr>
      <w:r>
        <w:rPr>
          <w:i/>
          <w:sz w:val="28"/>
          <w:szCs w:val="28"/>
          <w:u w:val="single"/>
        </w:rPr>
        <w:t>Задание</w:t>
      </w:r>
    </w:p>
    <w:p>
      <w:pPr>
        <w:pStyle w:val="ListParagraph"/>
        <w:keepNext w:val="true"/>
        <w:numPr>
          <w:ilvl w:val="0"/>
          <w:numId w:val="5"/>
        </w:numPr>
        <w:spacing w:lineRule="auto" w:line="360"/>
        <w:jc w:val="both"/>
        <w:rPr>
          <w:sz w:val="28"/>
          <w:szCs w:val="28"/>
        </w:rPr>
      </w:pPr>
      <w:r>
        <w:rPr>
          <w:sz w:val="28"/>
          <w:szCs w:val="28"/>
        </w:rPr>
        <w:t xml:space="preserve">По диаграмме класса UML описывающей сущность Автор. Необходимо написать программу, которая состоит из двух классов </w:t>
      </w:r>
      <w:r>
        <w:rPr>
          <w:b/>
          <w:sz w:val="28"/>
          <w:szCs w:val="28"/>
        </w:rPr>
        <w:t>Author</w:t>
      </w:r>
      <w:r>
        <w:rPr>
          <w:sz w:val="28"/>
          <w:szCs w:val="28"/>
        </w:rPr>
        <w:t xml:space="preserve"> и </w:t>
      </w:r>
      <w:r>
        <w:rPr>
          <w:b/>
          <w:sz w:val="28"/>
          <w:szCs w:val="28"/>
        </w:rPr>
        <w:t>TestAuthor</w:t>
      </w:r>
      <w:r>
        <w:rPr>
          <w:sz w:val="28"/>
          <w:szCs w:val="28"/>
        </w:rPr>
        <w:t>.</w:t>
      </w:r>
    </w:p>
    <w:p>
      <w:pPr>
        <w:pStyle w:val="ListParagraph"/>
        <w:keepNext w:val="true"/>
        <w:numPr>
          <w:ilvl w:val="0"/>
          <w:numId w:val="5"/>
        </w:numPr>
        <w:spacing w:lineRule="auto" w:line="360"/>
        <w:jc w:val="both"/>
        <w:rPr>
          <w:sz w:val="28"/>
          <w:szCs w:val="28"/>
        </w:rPr>
      </w:pPr>
      <w:r>
        <w:rPr>
          <w:sz w:val="28"/>
          <w:szCs w:val="28"/>
        </w:rPr>
        <w:t xml:space="preserve">По UML диаграмме класса написать программу, которая состоит из двух классов. Один из них </w:t>
      </w:r>
      <w:r>
        <w:rPr>
          <w:b/>
          <w:sz w:val="28"/>
          <w:szCs w:val="28"/>
        </w:rPr>
        <w:t>Ball</w:t>
      </w:r>
      <w:r>
        <w:rPr>
          <w:sz w:val="28"/>
          <w:szCs w:val="28"/>
        </w:rPr>
        <w:t xml:space="preserve"> должен реализовывать сущность мяч, а другой с названием </w:t>
      </w:r>
      <w:r>
        <w:rPr>
          <w:b/>
          <w:sz w:val="28"/>
          <w:szCs w:val="28"/>
        </w:rPr>
        <w:t>TestBall</w:t>
      </w:r>
      <w:r>
        <w:rPr>
          <w:sz w:val="28"/>
          <w:szCs w:val="28"/>
        </w:rPr>
        <w:t xml:space="preserve"> тестировать работу созданного класса. Класс </w:t>
      </w:r>
      <w:r>
        <w:rPr>
          <w:b/>
          <w:sz w:val="28"/>
          <w:szCs w:val="28"/>
        </w:rPr>
        <w:t>Ball</w:t>
      </w:r>
      <w:r>
        <w:rPr>
          <w:sz w:val="28"/>
          <w:szCs w:val="28"/>
        </w:rPr>
        <w:t xml:space="preserve"> должен содержать реализацию методов, представленных на UML. Класс </w:t>
      </w:r>
      <w:r>
        <w:rPr>
          <w:b/>
          <w:sz w:val="28"/>
          <w:szCs w:val="28"/>
        </w:rPr>
        <w:t>Ball</w:t>
      </w:r>
      <w:r>
        <w:rPr>
          <w:sz w:val="28"/>
          <w:szCs w:val="28"/>
        </w:rPr>
        <w:t xml:space="preserve"> моделирует движущийся мяч. В состав класса входят: </w:t>
      </w:r>
    </w:p>
    <w:p>
      <w:pPr>
        <w:pStyle w:val="ListParagraph"/>
        <w:keepNext w:val="true"/>
        <w:numPr>
          <w:ilvl w:val="0"/>
          <w:numId w:val="6"/>
        </w:numPr>
        <w:spacing w:lineRule="auto" w:line="360"/>
        <w:jc w:val="both"/>
        <w:rPr>
          <w:sz w:val="28"/>
          <w:szCs w:val="28"/>
        </w:rPr>
      </w:pPr>
      <w:r>
        <w:rPr>
          <w:sz w:val="28"/>
          <w:szCs w:val="28"/>
        </w:rPr>
        <w:t xml:space="preserve">Две переменные с модификатором private (поля данных класса): </w:t>
      </w:r>
      <w:r>
        <w:rPr>
          <w:b/>
          <w:sz w:val="28"/>
          <w:szCs w:val="28"/>
        </w:rPr>
        <w:t>х, у</w:t>
      </w:r>
      <w:r>
        <w:rPr>
          <w:sz w:val="28"/>
          <w:szCs w:val="28"/>
        </w:rPr>
        <w:t>, которые описывают положение мяча на поле.</w:t>
      </w:r>
    </w:p>
    <w:p>
      <w:pPr>
        <w:pStyle w:val="ListParagraph"/>
        <w:keepNext w:val="true"/>
        <w:numPr>
          <w:ilvl w:val="0"/>
          <w:numId w:val="6"/>
        </w:numPr>
        <w:spacing w:lineRule="auto" w:line="360"/>
        <w:jc w:val="both"/>
        <w:rPr>
          <w:sz w:val="28"/>
          <w:szCs w:val="28"/>
        </w:rPr>
      </w:pPr>
      <w:r>
        <w:rPr>
          <w:sz w:val="28"/>
          <w:szCs w:val="28"/>
        </w:rPr>
        <w:t xml:space="preserve">Конструкторы, public методы получения и записи значений для private переменных. </w:t>
      </w:r>
    </w:p>
    <w:p>
      <w:pPr>
        <w:pStyle w:val="ListParagraph"/>
        <w:keepNext w:val="true"/>
        <w:numPr>
          <w:ilvl w:val="0"/>
          <w:numId w:val="6"/>
        </w:numPr>
        <w:spacing w:lineRule="auto" w:line="360"/>
        <w:jc w:val="both"/>
        <w:rPr>
          <w:sz w:val="28"/>
          <w:szCs w:val="28"/>
        </w:rPr>
      </w:pPr>
      <w:r>
        <w:rPr>
          <w:sz w:val="28"/>
          <w:szCs w:val="28"/>
        </w:rPr>
        <w:t xml:space="preserve">Метод </w:t>
      </w:r>
      <w:r>
        <w:rPr>
          <w:b/>
          <w:sz w:val="28"/>
          <w:szCs w:val="28"/>
        </w:rPr>
        <w:t>setXY</w:t>
      </w:r>
      <w:r>
        <w:rPr>
          <w:sz w:val="28"/>
          <w:szCs w:val="28"/>
        </w:rPr>
        <w:t xml:space="preserve"> (), который задает положение мяча и метод </w:t>
      </w:r>
      <w:r>
        <w:rPr>
          <w:b/>
          <w:sz w:val="28"/>
          <w:szCs w:val="28"/>
        </w:rPr>
        <w:t>setXYSpeed</w:t>
      </w:r>
      <w:r>
        <w:rPr>
          <w:sz w:val="28"/>
          <w:szCs w:val="28"/>
        </w:rPr>
        <w:t xml:space="preserve">(), чтобы задать скорость мяча </w:t>
      </w:r>
    </w:p>
    <w:p>
      <w:pPr>
        <w:pStyle w:val="ListParagraph"/>
        <w:keepNext w:val="true"/>
        <w:numPr>
          <w:ilvl w:val="0"/>
          <w:numId w:val="6"/>
        </w:numPr>
        <w:spacing w:lineRule="auto" w:line="360"/>
        <w:jc w:val="both"/>
        <w:rPr>
          <w:sz w:val="28"/>
          <w:szCs w:val="28"/>
        </w:rPr>
      </w:pPr>
      <w:r>
        <w:rPr>
          <w:sz w:val="28"/>
          <w:szCs w:val="28"/>
        </w:rPr>
        <w:t xml:space="preserve">Метод </w:t>
      </w:r>
      <w:r>
        <w:rPr>
          <w:b/>
          <w:sz w:val="28"/>
          <w:szCs w:val="28"/>
        </w:rPr>
        <w:t>move</w:t>
      </w:r>
      <w:r>
        <w:rPr>
          <w:sz w:val="28"/>
          <w:szCs w:val="28"/>
        </w:rPr>
        <w:t xml:space="preserve">() , позволяет переместить мяч, так что что увеличивает х и у на данном участке на xDisp и yDisp, соответственно. </w:t>
      </w:r>
    </w:p>
    <w:p>
      <w:pPr>
        <w:pStyle w:val="ListParagraph"/>
        <w:keepNext w:val="true"/>
        <w:numPr>
          <w:ilvl w:val="0"/>
          <w:numId w:val="6"/>
        </w:numPr>
        <w:spacing w:lineRule="auto" w:line="360"/>
        <w:jc w:val="both"/>
        <w:rPr>
          <w:sz w:val="28"/>
          <w:szCs w:val="28"/>
        </w:rPr>
      </w:pPr>
      <w:r>
        <w:rPr>
          <w:sz w:val="28"/>
          <w:szCs w:val="28"/>
        </w:rPr>
        <w:t xml:space="preserve">Метод </w:t>
      </w:r>
      <w:r>
        <w:rPr>
          <w:b/>
          <w:sz w:val="28"/>
          <w:szCs w:val="28"/>
        </w:rPr>
        <w:t>toString</w:t>
      </w:r>
      <w:r>
        <w:rPr>
          <w:sz w:val="28"/>
          <w:szCs w:val="28"/>
        </w:rPr>
        <w:t>(), который возвращает "</w:t>
      </w:r>
      <w:r>
        <w:rPr>
          <w:b/>
          <w:sz w:val="28"/>
          <w:szCs w:val="28"/>
        </w:rPr>
        <w:t>Ball @ (х , у)</w:t>
      </w:r>
      <w:r>
        <w:rPr>
          <w:sz w:val="28"/>
          <w:szCs w:val="28"/>
        </w:rPr>
        <w:t xml:space="preserve"> " .</w:t>
      </w:r>
    </w:p>
    <w:p>
      <w:pPr>
        <w:pStyle w:val="Normal"/>
        <w:keepNext w:val="true"/>
        <w:spacing w:lineRule="auto" w:line="360"/>
        <w:jc w:val="both"/>
        <w:rPr>
          <w:i/>
          <w:i/>
          <w:sz w:val="28"/>
          <w:szCs w:val="28"/>
          <w:u w:val="single"/>
        </w:rPr>
      </w:pPr>
      <w:r>
        <w:rPr>
          <w:i/>
          <w:sz w:val="28"/>
          <w:szCs w:val="28"/>
          <w:u w:val="single"/>
        </w:rPr>
        <w:t>Решение</w:t>
      </w:r>
    </w:p>
    <w:p>
      <w:pPr>
        <w:pStyle w:val="Normal"/>
        <w:keepNext w:val="true"/>
        <w:spacing w:lineRule="auto" w:line="360"/>
        <w:jc w:val="both"/>
        <w:rPr>
          <w:sz w:val="28"/>
          <w:szCs w:val="28"/>
        </w:rPr>
      </w:pPr>
      <w:r>
        <w:rPr>
          <w:sz w:val="28"/>
          <w:szCs w:val="28"/>
        </w:rPr>
        <w:tab/>
        <w:t xml:space="preserve">Для решения первой задачи был описан класс </w:t>
      </w:r>
      <w:r>
        <w:rPr>
          <w:b/>
          <w:sz w:val="28"/>
          <w:szCs w:val="28"/>
          <w:lang w:val="en-US"/>
        </w:rPr>
        <w:t>Author</w:t>
      </w:r>
      <w:r>
        <w:rPr>
          <w:sz w:val="28"/>
          <w:szCs w:val="28"/>
        </w:rPr>
        <w:t xml:space="preserve"> с полями </w:t>
      </w:r>
      <w:r>
        <w:rPr>
          <w:b/>
          <w:sz w:val="28"/>
          <w:szCs w:val="28"/>
          <w:lang w:val="en-US"/>
        </w:rPr>
        <w:t>name</w:t>
      </w:r>
      <w:r>
        <w:rPr>
          <w:sz w:val="28"/>
          <w:szCs w:val="28"/>
        </w:rPr>
        <w:t xml:space="preserve">, </w:t>
      </w:r>
      <w:r>
        <w:rPr>
          <w:b/>
          <w:sz w:val="28"/>
          <w:szCs w:val="28"/>
          <w:lang w:val="en-US"/>
        </w:rPr>
        <w:t>email</w:t>
      </w:r>
      <w:r>
        <w:rPr>
          <w:sz w:val="28"/>
          <w:szCs w:val="28"/>
        </w:rPr>
        <w:t xml:space="preserve"> и </w:t>
      </w:r>
      <w:r>
        <w:rPr>
          <w:b/>
          <w:sz w:val="28"/>
          <w:szCs w:val="28"/>
          <w:lang w:val="en-US"/>
        </w:rPr>
        <w:t>gender</w:t>
      </w:r>
      <w:r>
        <w:rPr>
          <w:sz w:val="28"/>
          <w:szCs w:val="28"/>
        </w:rPr>
        <w:t xml:space="preserve">, параметризованным конструктором и методами </w:t>
      </w:r>
      <w:r>
        <w:rPr>
          <w:b/>
          <w:sz w:val="28"/>
          <w:szCs w:val="28"/>
          <w:lang w:val="en-US"/>
        </w:rPr>
        <w:t>getName</w:t>
      </w:r>
      <w:r>
        <w:rPr>
          <w:sz w:val="28"/>
          <w:szCs w:val="28"/>
        </w:rPr>
        <w:t xml:space="preserve">, </w:t>
      </w:r>
      <w:r>
        <w:rPr>
          <w:b/>
          <w:sz w:val="28"/>
          <w:szCs w:val="28"/>
          <w:lang w:val="en-US"/>
        </w:rPr>
        <w:t>getEmail</w:t>
      </w:r>
      <w:r>
        <w:rPr>
          <w:sz w:val="28"/>
          <w:szCs w:val="28"/>
        </w:rPr>
        <w:t xml:space="preserve">, </w:t>
      </w:r>
      <w:r>
        <w:rPr>
          <w:b/>
          <w:sz w:val="28"/>
          <w:szCs w:val="28"/>
          <w:lang w:val="en-US"/>
        </w:rPr>
        <w:t>getGender</w:t>
      </w:r>
      <w:r>
        <w:rPr>
          <w:sz w:val="28"/>
          <w:szCs w:val="28"/>
        </w:rPr>
        <w:t xml:space="preserve">, </w:t>
      </w:r>
      <w:r>
        <w:rPr>
          <w:b/>
          <w:sz w:val="28"/>
          <w:szCs w:val="28"/>
          <w:lang w:val="en-US"/>
        </w:rPr>
        <w:t>setEmail</w:t>
      </w:r>
      <w:r>
        <w:rPr>
          <w:sz w:val="28"/>
          <w:szCs w:val="28"/>
        </w:rPr>
        <w:t xml:space="preserve">, </w:t>
      </w:r>
      <w:r>
        <w:rPr>
          <w:b/>
          <w:sz w:val="28"/>
          <w:szCs w:val="28"/>
          <w:lang w:val="en-US"/>
        </w:rPr>
        <w:t>toString</w:t>
      </w:r>
      <w:r>
        <w:rPr>
          <w:sz w:val="28"/>
          <w:szCs w:val="28"/>
        </w:rPr>
        <w:t xml:space="preserve">. </w:t>
      </w:r>
    </w:p>
    <w:p>
      <w:pPr>
        <w:pStyle w:val="Normal"/>
        <w:keepNext w:val="true"/>
        <w:spacing w:lineRule="auto" w:line="360"/>
        <w:jc w:val="both"/>
        <w:rPr>
          <w:sz w:val="28"/>
          <w:szCs w:val="28"/>
        </w:rPr>
      </w:pPr>
      <w:r>
        <w:rPr>
          <w:sz w:val="28"/>
          <w:szCs w:val="28"/>
        </w:rPr>
        <w:tab/>
        <w:t xml:space="preserve">Этот класс позволяет представлять авторов книг и управлять информацией о них, включая изменение адреса электронной почты (с помощью метода </w:t>
      </w:r>
      <w:r>
        <w:rPr>
          <w:b/>
          <w:sz w:val="28"/>
          <w:szCs w:val="28"/>
        </w:rPr>
        <w:t>setEmail</w:t>
      </w:r>
      <w:r>
        <w:rPr>
          <w:sz w:val="28"/>
          <w:szCs w:val="28"/>
        </w:rPr>
        <w:t xml:space="preserve">) и получение информации об авторе (с помощью геттеров </w:t>
      </w:r>
      <w:r>
        <w:rPr>
          <w:b/>
          <w:sz w:val="28"/>
          <w:szCs w:val="28"/>
        </w:rPr>
        <w:t>getName</w:t>
      </w:r>
      <w:r>
        <w:rPr>
          <w:sz w:val="28"/>
          <w:szCs w:val="28"/>
        </w:rPr>
        <w:t xml:space="preserve">, </w:t>
      </w:r>
      <w:r>
        <w:rPr>
          <w:b/>
          <w:sz w:val="28"/>
          <w:szCs w:val="28"/>
        </w:rPr>
        <w:t>getEmail</w:t>
      </w:r>
      <w:r>
        <w:rPr>
          <w:sz w:val="28"/>
          <w:szCs w:val="28"/>
        </w:rPr>
        <w:t xml:space="preserve"> и </w:t>
      </w:r>
      <w:r>
        <w:rPr>
          <w:b/>
          <w:sz w:val="28"/>
          <w:szCs w:val="28"/>
        </w:rPr>
        <w:t>getGender</w:t>
      </w:r>
      <w:r>
        <w:rPr>
          <w:sz w:val="28"/>
          <w:szCs w:val="28"/>
        </w:rPr>
        <w:t xml:space="preserve">). Метод </w:t>
      </w:r>
      <w:r>
        <w:rPr>
          <w:b/>
          <w:sz w:val="28"/>
          <w:szCs w:val="28"/>
        </w:rPr>
        <w:t>toString</w:t>
      </w:r>
      <w:r>
        <w:rPr>
          <w:sz w:val="28"/>
          <w:szCs w:val="28"/>
        </w:rPr>
        <w:t>() обеспечивает удобное форматирование информации для вывода.</w:t>
      </w:r>
    </w:p>
    <w:tbl>
      <w:tblPr>
        <w:tblStyle w:val="ac"/>
        <w:tblW w:w="5920" w:type="dxa"/>
        <w:jc w:val="center"/>
        <w:tblInd w:w="0" w:type="dxa"/>
        <w:tblLayout w:type="fixed"/>
        <w:tblCellMar>
          <w:top w:w="0" w:type="dxa"/>
          <w:left w:w="108" w:type="dxa"/>
          <w:bottom w:w="0" w:type="dxa"/>
          <w:right w:w="108" w:type="dxa"/>
        </w:tblCellMar>
        <w:tblLook w:val="04a0"/>
      </w:tblPr>
      <w:tblGrid>
        <w:gridCol w:w="5920"/>
      </w:tblGrid>
      <w:tr>
        <w:trPr>
          <w:trHeight w:val="2835" w:hRule="atLeast"/>
        </w:trPr>
        <w:tc>
          <w:tcPr>
            <w:tcW w:w="5920" w:type="dxa"/>
            <w:tcBorders/>
            <w:shd w:color="D9D9D9" w:fill="D9D9D9" w:themeColor="background1" w:themeFill="background1" w:themeFillShade="d9" w:themeShade="d9" w:val="clear"/>
          </w:tcPr>
          <w:p>
            <w:pPr>
              <w:pStyle w:val="Normal"/>
              <w:widowControl w:val="false"/>
              <w:suppressAutoHyphens w:val="true"/>
              <w:spacing w:before="0" w:after="0"/>
              <w:jc w:val="left"/>
              <w:rPr>
                <w:lang w:val="en-US"/>
              </w:rPr>
            </w:pPr>
            <w:r>
              <w:rPr>
                <w:kern w:val="0"/>
                <w:sz w:val="24"/>
                <w:szCs w:val="24"/>
                <w:lang w:val="en-US" w:eastAsia="zh-CN"/>
              </w:rPr>
              <w:t>@Override</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public String toString() {</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String genderStr;</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if (gender == 'M') {</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genderStr = "m";</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 else if (gender == 'F') {</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genderStr = "f";</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 else {</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genderStr = "u";</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return name + " (" + genderStr + ") at " + email;</w:t>
            </w:r>
          </w:p>
          <w:p>
            <w:pPr>
              <w:pStyle w:val="Normal"/>
              <w:widowControl w:val="false"/>
              <w:suppressAutoHyphens w:val="true"/>
              <w:spacing w:before="0" w:after="0"/>
              <w:jc w:val="left"/>
              <w:rPr>
                <w:lang w:val="en-US"/>
              </w:rPr>
            </w:pPr>
            <w:r>
              <w:rPr>
                <w:kern w:val="0"/>
                <w:sz w:val="24"/>
                <w:szCs w:val="24"/>
                <w:lang w:val="en-US" w:eastAsia="zh-CN"/>
              </w:rPr>
              <w:t>}</w:t>
            </w:r>
          </w:p>
        </w:tc>
      </w:tr>
    </w:tbl>
    <w:p>
      <w:pPr>
        <w:pStyle w:val="Normal"/>
        <w:jc w:val="center"/>
        <w:rPr>
          <w:sz w:val="28"/>
          <w:szCs w:val="28"/>
        </w:rPr>
      </w:pPr>
      <w:r>
        <w:rPr>
          <w:color w:val="000000" w:themeColor="text1"/>
          <w:sz w:val="28"/>
          <w:szCs w:val="28"/>
        </w:rPr>
        <w:t>Рисунок 12 – Метод форматированного вывода</w:t>
      </w:r>
    </w:p>
    <w:p>
      <w:pPr>
        <w:pStyle w:val="Normal"/>
        <w:jc w:val="center"/>
        <w:rPr>
          <w:sz w:val="28"/>
          <w:szCs w:val="28"/>
        </w:rPr>
      </w:pPr>
      <w:r>
        <w:rPr>
          <w:sz w:val="28"/>
          <w:szCs w:val="28"/>
        </w:rPr>
        <w:drawing>
          <wp:anchor behindDoc="0" distT="0" distB="0" distL="0" distR="0" simplePos="0" locked="0" layoutInCell="0" allowOverlap="1" relativeHeight="9">
            <wp:simplePos x="0" y="0"/>
            <wp:positionH relativeFrom="column">
              <wp:posOffset>0</wp:posOffset>
            </wp:positionH>
            <wp:positionV relativeFrom="paragraph">
              <wp:posOffset>257810</wp:posOffset>
            </wp:positionV>
            <wp:extent cx="5940425" cy="3481070"/>
            <wp:effectExtent l="0" t="0" r="0" b="0"/>
            <wp:wrapSquare wrapText="largest"/>
            <wp:docPr id="8" name="Изображение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23" descr=""/>
                    <pic:cNvPicPr>
                      <a:picLocks noChangeAspect="1" noChangeArrowheads="1"/>
                    </pic:cNvPicPr>
                  </pic:nvPicPr>
                  <pic:blipFill>
                    <a:blip r:embed="rId12"/>
                    <a:stretch>
                      <a:fillRect/>
                    </a:stretch>
                  </pic:blipFill>
                  <pic:spPr bwMode="auto">
                    <a:xfrm>
                      <a:off x="0" y="0"/>
                      <a:ext cx="5940425" cy="3481070"/>
                    </a:xfrm>
                    <a:prstGeom prst="rect">
                      <a:avLst/>
                    </a:prstGeom>
                  </pic:spPr>
                </pic:pic>
              </a:graphicData>
            </a:graphic>
          </wp:anchor>
        </w:drawing>
      </w:r>
    </w:p>
    <w:p>
      <w:pPr>
        <w:pStyle w:val="Normal"/>
        <w:jc w:val="center"/>
        <w:rPr>
          <w:sz w:val="28"/>
          <w:szCs w:val="28"/>
        </w:rPr>
      </w:pPr>
      <w:r>
        <w:rPr>
          <w:color w:val="000000" w:themeColor="text1"/>
          <w:sz w:val="28"/>
          <w:szCs w:val="28"/>
        </w:rPr>
        <w:t>Рисунок 13 – Результат работы первого задания</w:t>
      </w:r>
    </w:p>
    <w:p>
      <w:pPr>
        <w:pStyle w:val="Normal"/>
        <w:spacing w:lineRule="auto" w:line="360"/>
        <w:jc w:val="center"/>
        <w:rPr>
          <w:b/>
          <w:b/>
          <w:sz w:val="28"/>
          <w:szCs w:val="28"/>
        </w:rPr>
      </w:pPr>
      <w:r>
        <w:rPr>
          <w:b/>
          <w:sz w:val="28"/>
          <w:szCs w:val="28"/>
        </w:rPr>
      </w:r>
    </w:p>
    <w:p>
      <w:pPr>
        <w:pStyle w:val="Normal"/>
        <w:spacing w:lineRule="auto" w:line="360"/>
        <w:rPr>
          <w:sz w:val="28"/>
          <w:szCs w:val="28"/>
          <w:lang w:val="en-US"/>
        </w:rPr>
      </w:pPr>
      <w:r>
        <w:rPr>
          <w:b/>
          <w:sz w:val="28"/>
          <w:szCs w:val="28"/>
        </w:rPr>
        <w:tab/>
      </w:r>
      <w:r>
        <w:rPr>
          <w:sz w:val="28"/>
          <w:szCs w:val="28"/>
        </w:rPr>
        <w:t xml:space="preserve">Для выполнения второй задачи были реализованы классы </w:t>
      </w:r>
      <w:r>
        <w:rPr>
          <w:b/>
          <w:sz w:val="28"/>
          <w:szCs w:val="28"/>
          <w:lang w:val="en-US"/>
        </w:rPr>
        <w:t>Ball</w:t>
      </w:r>
      <w:r>
        <w:rPr>
          <w:sz w:val="28"/>
          <w:szCs w:val="28"/>
        </w:rPr>
        <w:t xml:space="preserve"> и </w:t>
      </w:r>
      <w:r>
        <w:rPr>
          <w:b/>
          <w:sz w:val="28"/>
          <w:szCs w:val="28"/>
          <w:lang w:val="en-US"/>
        </w:rPr>
        <w:t>TestBall</w:t>
      </w:r>
      <w:r>
        <w:rPr>
          <w:sz w:val="28"/>
          <w:szCs w:val="28"/>
        </w:rPr>
        <w:t xml:space="preserve">. В классе </w:t>
      </w:r>
      <w:r>
        <w:rPr>
          <w:b/>
          <w:sz w:val="28"/>
          <w:szCs w:val="28"/>
          <w:lang w:val="en-US"/>
        </w:rPr>
        <w:t>Ball</w:t>
      </w:r>
      <w:r>
        <w:rPr>
          <w:sz w:val="28"/>
          <w:szCs w:val="28"/>
        </w:rPr>
        <w:t xml:space="preserve"> описаны:</w:t>
      </w:r>
    </w:p>
    <w:p>
      <w:pPr>
        <w:pStyle w:val="ListParagraph"/>
        <w:numPr>
          <w:ilvl w:val="0"/>
          <w:numId w:val="7"/>
        </w:numPr>
        <w:spacing w:lineRule="auto" w:line="360"/>
        <w:rPr>
          <w:sz w:val="28"/>
          <w:szCs w:val="28"/>
        </w:rPr>
      </w:pPr>
      <w:r>
        <w:rPr>
          <w:sz w:val="28"/>
          <w:szCs w:val="28"/>
        </w:rPr>
        <w:t xml:space="preserve">Поля </w:t>
      </w:r>
      <w:r>
        <w:rPr>
          <w:sz w:val="28"/>
          <w:szCs w:val="28"/>
          <w:lang w:val="en-US"/>
        </w:rPr>
        <w:t>x</w:t>
      </w:r>
      <w:r>
        <w:rPr>
          <w:sz w:val="28"/>
          <w:szCs w:val="28"/>
        </w:rPr>
        <w:t xml:space="preserve"> и </w:t>
      </w:r>
      <w:r>
        <w:rPr>
          <w:sz w:val="28"/>
          <w:szCs w:val="28"/>
          <w:lang w:val="en-US"/>
        </w:rPr>
        <w:t>y</w:t>
      </w:r>
      <w:r>
        <w:rPr>
          <w:sz w:val="28"/>
          <w:szCs w:val="28"/>
        </w:rPr>
        <w:t xml:space="preserve"> - это координаты мяча на плоскости, где </w:t>
      </w:r>
      <w:r>
        <w:rPr>
          <w:sz w:val="28"/>
          <w:szCs w:val="28"/>
          <w:lang w:val="en-US"/>
        </w:rPr>
        <w:t>x</w:t>
      </w:r>
      <w:r>
        <w:rPr>
          <w:sz w:val="28"/>
          <w:szCs w:val="28"/>
        </w:rPr>
        <w:t xml:space="preserve"> представляет горизонтальное положение мяча, а </w:t>
      </w:r>
      <w:r>
        <w:rPr>
          <w:sz w:val="28"/>
          <w:szCs w:val="28"/>
          <w:lang w:val="en-US"/>
        </w:rPr>
        <w:t>y</w:t>
      </w:r>
      <w:r>
        <w:rPr>
          <w:sz w:val="28"/>
          <w:szCs w:val="28"/>
        </w:rPr>
        <w:t xml:space="preserve"> - вертикальное положение.</w:t>
      </w:r>
    </w:p>
    <w:p>
      <w:pPr>
        <w:pStyle w:val="ListParagraph"/>
        <w:numPr>
          <w:ilvl w:val="0"/>
          <w:numId w:val="7"/>
        </w:numPr>
        <w:spacing w:lineRule="auto" w:line="360"/>
        <w:rPr>
          <w:sz w:val="28"/>
          <w:szCs w:val="28"/>
          <w:lang w:val="en-US"/>
        </w:rPr>
      </w:pPr>
      <w:r>
        <w:rPr>
          <w:sz w:val="28"/>
          <w:szCs w:val="28"/>
        </w:rPr>
        <w:t>Класс имеет два конструктора:</w:t>
      </w:r>
    </w:p>
    <w:p>
      <w:pPr>
        <w:pStyle w:val="ListParagraph"/>
        <w:numPr>
          <w:ilvl w:val="0"/>
          <w:numId w:val="8"/>
        </w:numPr>
        <w:spacing w:lineRule="auto" w:line="360"/>
        <w:rPr>
          <w:sz w:val="28"/>
          <w:szCs w:val="28"/>
        </w:rPr>
      </w:pPr>
      <w:r>
        <w:rPr>
          <w:sz w:val="28"/>
          <w:szCs w:val="28"/>
        </w:rPr>
        <w:t>Первый конструктор создает мяч с начальными координатами (0.0, 0.0).</w:t>
      </w:r>
    </w:p>
    <w:p>
      <w:pPr>
        <w:pStyle w:val="ListParagraph"/>
        <w:numPr>
          <w:ilvl w:val="0"/>
          <w:numId w:val="8"/>
        </w:numPr>
        <w:spacing w:lineRule="auto" w:line="360"/>
        <w:rPr>
          <w:sz w:val="28"/>
          <w:szCs w:val="28"/>
        </w:rPr>
      </w:pPr>
      <w:r>
        <w:rPr>
          <w:sz w:val="28"/>
          <w:szCs w:val="28"/>
        </w:rPr>
        <w:t>Второй конструктор позволяет создать мяч с заданными начальными координатами.</w:t>
      </w:r>
    </w:p>
    <w:p>
      <w:pPr>
        <w:pStyle w:val="ListParagraph"/>
        <w:numPr>
          <w:ilvl w:val="0"/>
          <w:numId w:val="7"/>
        </w:numPr>
        <w:spacing w:lineRule="auto" w:line="360"/>
        <w:rPr>
          <w:sz w:val="28"/>
          <w:szCs w:val="28"/>
        </w:rPr>
      </w:pPr>
      <w:r>
        <w:rPr>
          <w:sz w:val="28"/>
          <w:szCs w:val="28"/>
        </w:rPr>
        <w:t>Геттеры и сеттеры (</w:t>
      </w:r>
      <w:r>
        <w:rPr>
          <w:b/>
          <w:sz w:val="28"/>
          <w:szCs w:val="28"/>
          <w:lang w:val="en-US"/>
        </w:rPr>
        <w:t>getX</w:t>
      </w:r>
      <w:r>
        <w:rPr>
          <w:b/>
          <w:sz w:val="28"/>
          <w:szCs w:val="28"/>
        </w:rPr>
        <w:t xml:space="preserve">(), </w:t>
      </w:r>
      <w:r>
        <w:rPr>
          <w:b/>
          <w:sz w:val="28"/>
          <w:szCs w:val="28"/>
          <w:lang w:val="en-US"/>
        </w:rPr>
        <w:t>getY</w:t>
      </w:r>
      <w:r>
        <w:rPr>
          <w:b/>
          <w:sz w:val="28"/>
          <w:szCs w:val="28"/>
        </w:rPr>
        <w:t xml:space="preserve">(), </w:t>
      </w:r>
      <w:r>
        <w:rPr>
          <w:b/>
          <w:sz w:val="28"/>
          <w:szCs w:val="28"/>
          <w:lang w:val="en-US"/>
        </w:rPr>
        <w:t>setX</w:t>
      </w:r>
      <w:r>
        <w:rPr>
          <w:b/>
          <w:sz w:val="28"/>
          <w:szCs w:val="28"/>
        </w:rPr>
        <w:t xml:space="preserve">(), </w:t>
      </w:r>
      <w:r>
        <w:rPr>
          <w:b/>
          <w:sz w:val="28"/>
          <w:szCs w:val="28"/>
          <w:lang w:val="en-US"/>
        </w:rPr>
        <w:t>setY</w:t>
      </w:r>
      <w:r>
        <w:rPr>
          <w:b/>
          <w:sz w:val="28"/>
          <w:szCs w:val="28"/>
        </w:rPr>
        <w:t>()</w:t>
      </w:r>
      <w:r>
        <w:rPr>
          <w:sz w:val="28"/>
          <w:szCs w:val="28"/>
        </w:rPr>
        <w:t>) используются для получения и установки координат мяча.</w:t>
      </w:r>
    </w:p>
    <w:p>
      <w:pPr>
        <w:pStyle w:val="ListParagraph"/>
        <w:numPr>
          <w:ilvl w:val="0"/>
          <w:numId w:val="7"/>
        </w:numPr>
        <w:spacing w:lineRule="auto" w:line="360"/>
        <w:rPr>
          <w:sz w:val="28"/>
          <w:szCs w:val="28"/>
        </w:rPr>
      </w:pPr>
      <w:r>
        <w:rPr>
          <w:sz w:val="28"/>
          <w:szCs w:val="28"/>
        </w:rPr>
        <w:t xml:space="preserve">Метод </w:t>
      </w:r>
      <w:r>
        <w:rPr>
          <w:b/>
          <w:sz w:val="28"/>
          <w:szCs w:val="28"/>
          <w:lang w:val="en-US"/>
        </w:rPr>
        <w:t>setXY</w:t>
      </w:r>
      <w:r>
        <w:rPr>
          <w:b/>
          <w:sz w:val="28"/>
          <w:szCs w:val="28"/>
        </w:rPr>
        <w:t>(</w:t>
      </w:r>
      <w:r>
        <w:rPr>
          <w:b/>
          <w:sz w:val="28"/>
          <w:szCs w:val="28"/>
          <w:lang w:val="en-US"/>
        </w:rPr>
        <w:t>float</w:t>
      </w:r>
      <w:r>
        <w:rPr>
          <w:b/>
          <w:sz w:val="28"/>
          <w:szCs w:val="28"/>
        </w:rPr>
        <w:t xml:space="preserve"> </w:t>
      </w:r>
      <w:r>
        <w:rPr>
          <w:b/>
          <w:sz w:val="28"/>
          <w:szCs w:val="28"/>
          <w:lang w:val="en-US"/>
        </w:rPr>
        <w:t>x</w:t>
      </w:r>
      <w:r>
        <w:rPr>
          <w:b/>
          <w:sz w:val="28"/>
          <w:szCs w:val="28"/>
        </w:rPr>
        <w:t xml:space="preserve">, </w:t>
      </w:r>
      <w:r>
        <w:rPr>
          <w:b/>
          <w:sz w:val="28"/>
          <w:szCs w:val="28"/>
          <w:lang w:val="en-US"/>
        </w:rPr>
        <w:t>float</w:t>
      </w:r>
      <w:r>
        <w:rPr>
          <w:b/>
          <w:sz w:val="28"/>
          <w:szCs w:val="28"/>
        </w:rPr>
        <w:t xml:space="preserve"> </w:t>
      </w:r>
      <w:r>
        <w:rPr>
          <w:b/>
          <w:sz w:val="28"/>
          <w:szCs w:val="28"/>
          <w:lang w:val="en-US"/>
        </w:rPr>
        <w:t>y</w:t>
      </w:r>
      <w:r>
        <w:rPr>
          <w:b/>
          <w:sz w:val="28"/>
          <w:szCs w:val="28"/>
        </w:rPr>
        <w:t>)</w:t>
      </w:r>
      <w:r>
        <w:rPr>
          <w:sz w:val="28"/>
          <w:szCs w:val="28"/>
        </w:rPr>
        <w:t xml:space="preserve"> позволяет установить новые значения координат мяча одновременно.</w:t>
      </w:r>
    </w:p>
    <w:p>
      <w:pPr>
        <w:pStyle w:val="ListParagraph"/>
        <w:numPr>
          <w:ilvl w:val="0"/>
          <w:numId w:val="7"/>
        </w:numPr>
        <w:spacing w:lineRule="auto" w:line="360"/>
        <w:rPr>
          <w:sz w:val="28"/>
          <w:szCs w:val="28"/>
        </w:rPr>
      </w:pPr>
      <w:r>
        <w:rPr>
          <w:sz w:val="28"/>
          <w:szCs w:val="28"/>
        </w:rPr>
        <w:t xml:space="preserve">Метод </w:t>
      </w:r>
      <w:r>
        <w:rPr>
          <w:b/>
          <w:sz w:val="28"/>
          <w:szCs w:val="28"/>
          <w:lang w:val="en-US"/>
        </w:rPr>
        <w:t>move</w:t>
      </w:r>
      <w:r>
        <w:rPr>
          <w:b/>
          <w:sz w:val="28"/>
          <w:szCs w:val="28"/>
        </w:rPr>
        <w:t>(</w:t>
      </w:r>
      <w:r>
        <w:rPr>
          <w:b/>
          <w:sz w:val="28"/>
          <w:szCs w:val="28"/>
          <w:lang w:val="en-US"/>
        </w:rPr>
        <w:t>float</w:t>
      </w:r>
      <w:r>
        <w:rPr>
          <w:b/>
          <w:sz w:val="28"/>
          <w:szCs w:val="28"/>
        </w:rPr>
        <w:t xml:space="preserve"> </w:t>
      </w:r>
      <w:r>
        <w:rPr>
          <w:b/>
          <w:sz w:val="28"/>
          <w:szCs w:val="28"/>
          <w:lang w:val="en-US"/>
        </w:rPr>
        <w:t>xDisp</w:t>
      </w:r>
      <w:r>
        <w:rPr>
          <w:b/>
          <w:sz w:val="28"/>
          <w:szCs w:val="28"/>
        </w:rPr>
        <w:t xml:space="preserve">, </w:t>
      </w:r>
      <w:r>
        <w:rPr>
          <w:b/>
          <w:sz w:val="28"/>
          <w:szCs w:val="28"/>
          <w:lang w:val="en-US"/>
        </w:rPr>
        <w:t>float</w:t>
      </w:r>
      <w:r>
        <w:rPr>
          <w:b/>
          <w:sz w:val="28"/>
          <w:szCs w:val="28"/>
        </w:rPr>
        <w:t xml:space="preserve"> </w:t>
      </w:r>
      <w:r>
        <w:rPr>
          <w:b/>
          <w:sz w:val="28"/>
          <w:szCs w:val="28"/>
          <w:lang w:val="en-US"/>
        </w:rPr>
        <w:t>yDisp</w:t>
      </w:r>
      <w:r>
        <w:rPr>
          <w:b/>
          <w:sz w:val="28"/>
          <w:szCs w:val="28"/>
        </w:rPr>
        <w:t>)</w:t>
      </w:r>
      <w:r>
        <w:rPr>
          <w:sz w:val="28"/>
          <w:szCs w:val="28"/>
        </w:rPr>
        <w:t xml:space="preserve"> перемещает мяч на указанные смещения по горизонтали (</w:t>
      </w:r>
      <w:r>
        <w:rPr>
          <w:b/>
          <w:sz w:val="28"/>
          <w:szCs w:val="28"/>
          <w:lang w:val="en-US"/>
        </w:rPr>
        <w:t>xDisp</w:t>
      </w:r>
      <w:r>
        <w:rPr>
          <w:sz w:val="28"/>
          <w:szCs w:val="28"/>
        </w:rPr>
        <w:t>) и вертикали (</w:t>
      </w:r>
      <w:r>
        <w:rPr>
          <w:b/>
          <w:sz w:val="28"/>
          <w:szCs w:val="28"/>
          <w:lang w:val="en-US"/>
        </w:rPr>
        <w:t>yDisp</w:t>
      </w:r>
      <w:r>
        <w:rPr>
          <w:sz w:val="28"/>
          <w:szCs w:val="28"/>
        </w:rPr>
        <w:t>), изменяя его текущие координаты.</w:t>
      </w:r>
    </w:p>
    <w:p>
      <w:pPr>
        <w:pStyle w:val="Normal"/>
        <w:spacing w:lineRule="auto" w:line="360"/>
        <w:rPr>
          <w:sz w:val="28"/>
          <w:szCs w:val="28"/>
        </w:rPr>
      </w:pPr>
      <w:r>
        <w:rPr>
          <w:sz w:val="28"/>
          <w:szCs w:val="28"/>
        </w:rPr>
      </w:r>
    </w:p>
    <w:p>
      <w:pPr>
        <w:pStyle w:val="ListParagraph"/>
        <w:numPr>
          <w:ilvl w:val="0"/>
          <w:numId w:val="7"/>
        </w:numPr>
        <w:spacing w:lineRule="auto" w:line="360"/>
        <w:rPr>
          <w:sz w:val="28"/>
          <w:szCs w:val="28"/>
        </w:rPr>
      </w:pPr>
      <w:r>
        <w:rPr>
          <w:sz w:val="28"/>
          <w:szCs w:val="28"/>
        </w:rPr>
        <w:t xml:space="preserve">Метод </w:t>
      </w:r>
      <w:r>
        <w:rPr>
          <w:b/>
          <w:sz w:val="28"/>
          <w:szCs w:val="28"/>
          <w:lang w:val="en-US"/>
        </w:rPr>
        <w:t>toString</w:t>
      </w:r>
      <w:r>
        <w:rPr>
          <w:sz w:val="28"/>
          <w:szCs w:val="28"/>
        </w:rPr>
        <w:t>() создает строку, представляющую мяч, в формате "</w:t>
      </w:r>
      <w:r>
        <w:rPr>
          <w:sz w:val="28"/>
          <w:szCs w:val="28"/>
          <w:lang w:val="en-US"/>
        </w:rPr>
        <w:t>Ball</w:t>
      </w:r>
      <w:r>
        <w:rPr>
          <w:sz w:val="28"/>
          <w:szCs w:val="28"/>
        </w:rPr>
        <w:t xml:space="preserve"> @ (</w:t>
      </w:r>
      <w:r>
        <w:rPr>
          <w:sz w:val="28"/>
          <w:szCs w:val="28"/>
          <w:lang w:val="en-US"/>
        </w:rPr>
        <w:t>X</w:t>
      </w:r>
      <w:r>
        <w:rPr>
          <w:sz w:val="28"/>
          <w:szCs w:val="28"/>
        </w:rPr>
        <w:t xml:space="preserve">, </w:t>
      </w:r>
      <w:r>
        <w:rPr>
          <w:sz w:val="28"/>
          <w:szCs w:val="28"/>
          <w:lang w:val="en-US"/>
        </w:rPr>
        <w:t>Y</w:t>
      </w:r>
      <w:r>
        <w:rPr>
          <w:sz w:val="28"/>
          <w:szCs w:val="28"/>
        </w:rPr>
        <w:t xml:space="preserve">)", где </w:t>
      </w:r>
      <w:r>
        <w:rPr>
          <w:sz w:val="28"/>
          <w:szCs w:val="28"/>
          <w:lang w:val="en-US"/>
        </w:rPr>
        <w:t>X</w:t>
      </w:r>
      <w:r>
        <w:rPr>
          <w:sz w:val="28"/>
          <w:szCs w:val="28"/>
        </w:rPr>
        <w:t xml:space="preserve"> и </w:t>
      </w:r>
      <w:r>
        <w:rPr>
          <w:sz w:val="28"/>
          <w:szCs w:val="28"/>
          <w:lang w:val="en-US"/>
        </w:rPr>
        <w:t>Y</w:t>
      </w:r>
      <w:r>
        <w:rPr>
          <w:sz w:val="28"/>
          <w:szCs w:val="28"/>
        </w:rPr>
        <w:t xml:space="preserve"> - текущие координаты мяча.</w:t>
      </w:r>
    </w:p>
    <w:p>
      <w:pPr>
        <w:pStyle w:val="ListParagraph"/>
        <w:rPr>
          <w:sz w:val="28"/>
          <w:szCs w:val="28"/>
        </w:rPr>
      </w:pPr>
      <w:r>
        <w:rPr>
          <w:sz w:val="28"/>
          <w:szCs w:val="28"/>
        </w:rPr>
      </w:r>
    </w:p>
    <w:tbl>
      <w:tblPr>
        <w:tblStyle w:val="ac"/>
        <w:tblW w:w="5944" w:type="dxa"/>
        <w:jc w:val="center"/>
        <w:tblInd w:w="0" w:type="dxa"/>
        <w:tblLayout w:type="fixed"/>
        <w:tblCellMar>
          <w:top w:w="0" w:type="dxa"/>
          <w:left w:w="108" w:type="dxa"/>
          <w:bottom w:w="0" w:type="dxa"/>
          <w:right w:w="108" w:type="dxa"/>
        </w:tblCellMar>
        <w:tblLook w:val="04a0"/>
      </w:tblPr>
      <w:tblGrid>
        <w:gridCol w:w="5944"/>
      </w:tblGrid>
      <w:tr>
        <w:trPr>
          <w:trHeight w:val="2530" w:hRule="atLeast"/>
        </w:trPr>
        <w:tc>
          <w:tcPr>
            <w:tcW w:w="5944" w:type="dxa"/>
            <w:tcBorders/>
            <w:shd w:color="D9D9D9" w:fill="D9D9D9" w:themeColor="background1" w:themeFill="background1" w:themeFillShade="d9" w:themeShade="d9" w:val="clear"/>
          </w:tcPr>
          <w:p>
            <w:pPr>
              <w:pStyle w:val="Normal"/>
              <w:widowControl w:val="false"/>
              <w:suppressAutoHyphens w:val="true"/>
              <w:spacing w:before="0" w:after="0"/>
              <w:jc w:val="left"/>
              <w:rPr>
                <w:lang w:val="en-US"/>
              </w:rPr>
            </w:pPr>
            <w:r>
              <w:rPr>
                <w:kern w:val="0"/>
                <w:sz w:val="24"/>
                <w:szCs w:val="24"/>
                <w:lang w:val="en-US" w:eastAsia="zh-CN"/>
              </w:rPr>
              <w:t>public void move(float xDisp, float yDisp) {</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x += xDisp;</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y += yDisp;</w:t>
            </w:r>
          </w:p>
          <w:p>
            <w:pPr>
              <w:pStyle w:val="Normal"/>
              <w:widowControl w:val="false"/>
              <w:suppressAutoHyphens w:val="true"/>
              <w:spacing w:before="0" w:after="0"/>
              <w:jc w:val="left"/>
              <w:rPr>
                <w:lang w:val="en-US"/>
              </w:rPr>
            </w:pPr>
            <w:r>
              <w:rPr>
                <w:kern w:val="0"/>
                <w:sz w:val="24"/>
                <w:szCs w:val="24"/>
                <w:lang w:val="en-US" w:eastAsia="zh-CN"/>
              </w:rPr>
              <w:t>}</w:t>
            </w:r>
          </w:p>
          <w:p>
            <w:pPr>
              <w:pStyle w:val="Normal"/>
              <w:widowControl w:val="false"/>
              <w:suppressAutoHyphens w:val="true"/>
              <w:spacing w:before="0" w:after="0"/>
              <w:jc w:val="left"/>
              <w:rPr>
                <w:lang w:val="en-US"/>
              </w:rPr>
            </w:pPr>
            <w:r>
              <w:rPr>
                <w:sz w:val="24"/>
                <w:lang w:val="en-US"/>
              </w:rPr>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@Override</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public String toString() {</w:t>
            </w:r>
          </w:p>
          <w:p>
            <w:pPr>
              <w:pStyle w:val="Normal"/>
              <w:widowControl w:val="false"/>
              <w:suppressAutoHyphens w:val="true"/>
              <w:spacing w:before="0" w:after="0"/>
              <w:jc w:val="left"/>
              <w:rPr>
                <w:lang w:val="en-US"/>
              </w:rPr>
            </w:pPr>
            <w:r>
              <w:rPr>
                <w:kern w:val="0"/>
                <w:sz w:val="24"/>
                <w:szCs w:val="24"/>
                <w:lang w:val="en-US" w:eastAsia="zh-CN"/>
              </w:rPr>
              <w:t xml:space="preserve">        </w:t>
            </w:r>
            <w:r>
              <w:rPr>
                <w:kern w:val="0"/>
                <w:sz w:val="24"/>
                <w:szCs w:val="24"/>
                <w:lang w:val="en-US" w:eastAsia="zh-CN"/>
              </w:rPr>
              <w:t>return "Ball @ (" + x + ", " + y + ")";</w:t>
            </w:r>
          </w:p>
          <w:p>
            <w:pPr>
              <w:pStyle w:val="Normal"/>
              <w:widowControl w:val="false"/>
              <w:suppressAutoHyphens w:val="true"/>
              <w:spacing w:before="0" w:after="0"/>
              <w:jc w:val="left"/>
              <w:rPr>
                <w:lang w:val="en-US"/>
              </w:rPr>
            </w:pPr>
            <w:r>
              <w:rPr>
                <w:kern w:val="0"/>
                <w:sz w:val="24"/>
                <w:szCs w:val="24"/>
                <w:lang w:val="en-US" w:eastAsia="zh-CN"/>
              </w:rPr>
              <w:t>}</w:t>
            </w:r>
          </w:p>
        </w:tc>
      </w:tr>
    </w:tbl>
    <w:p>
      <w:pPr>
        <w:pStyle w:val="Normal"/>
        <w:spacing w:lineRule="auto" w:line="360"/>
        <w:jc w:val="center"/>
        <w:rPr>
          <w:color w:val="000000" w:themeColor="text1"/>
          <w:sz w:val="28"/>
          <w:szCs w:val="28"/>
        </w:rPr>
      </w:pPr>
      <w:r>
        <w:rPr>
          <w:color w:val="000000" w:themeColor="text1"/>
          <w:sz w:val="28"/>
          <w:szCs w:val="28"/>
        </w:rPr>
        <w:t>Рисунок 14 – Метод перемещения и форматированного вывода</w:t>
      </w:r>
    </w:p>
    <w:p>
      <w:pPr>
        <w:pStyle w:val="Normal"/>
        <w:spacing w:lineRule="auto" w:line="360"/>
        <w:jc w:val="center"/>
        <w:rPr>
          <w:color w:val="000000" w:themeColor="text1"/>
          <w:sz w:val="28"/>
          <w:szCs w:val="28"/>
        </w:rPr>
      </w:pPr>
      <w:r>
        <w:rPr>
          <w:color w:val="000000" w:themeColor="text1"/>
          <w:sz w:val="28"/>
          <w:szCs w:val="28"/>
        </w:rPr>
      </w:r>
    </w:p>
    <w:p>
      <w:pPr>
        <w:pStyle w:val="Normal"/>
        <w:spacing w:lineRule="auto" w:line="360"/>
        <w:jc w:val="center"/>
        <w:rPr>
          <w:color w:val="000000" w:themeColor="text1"/>
          <w:sz w:val="28"/>
          <w:szCs w:val="2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0425" cy="4597400"/>
            <wp:effectExtent l="0" t="0" r="0" b="0"/>
            <wp:wrapSquare wrapText="largest"/>
            <wp:docPr id="9" name="Изображение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24" descr=""/>
                    <pic:cNvPicPr>
                      <a:picLocks noChangeAspect="1" noChangeArrowheads="1"/>
                    </pic:cNvPicPr>
                  </pic:nvPicPr>
                  <pic:blipFill>
                    <a:blip r:embed="rId13"/>
                    <a:stretch>
                      <a:fillRect/>
                    </a:stretch>
                  </pic:blipFill>
                  <pic:spPr bwMode="auto">
                    <a:xfrm>
                      <a:off x="0" y="0"/>
                      <a:ext cx="5940425" cy="4597400"/>
                    </a:xfrm>
                    <a:prstGeom prst="rect">
                      <a:avLst/>
                    </a:prstGeom>
                  </pic:spPr>
                </pic:pic>
              </a:graphicData>
            </a:graphic>
          </wp:anchor>
        </w:drawing>
      </w:r>
      <w:r>
        <w:rPr>
          <w:color w:val="000000" w:themeColor="text1"/>
          <w:sz w:val="28"/>
          <w:szCs w:val="28"/>
        </w:rPr>
        <w:t xml:space="preserve">Рисунок 15 – Тестирование класса </w:t>
      </w:r>
      <w:r>
        <w:rPr>
          <w:color w:val="000000" w:themeColor="text1"/>
          <w:sz w:val="28"/>
          <w:szCs w:val="28"/>
          <w:lang w:val="en-US"/>
        </w:rPr>
        <w:t>Ball</w: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b/>
          <w:sz w:val="28"/>
          <w:szCs w:val="28"/>
        </w:rPr>
        <w:t>Выводы по работе</w:t>
      </w:r>
    </w:p>
    <w:p>
      <w:pPr>
        <w:pStyle w:val="Normal"/>
        <w:spacing w:lineRule="auto" w:line="360"/>
        <w:jc w:val="both"/>
        <w:rPr>
          <w:sz w:val="28"/>
          <w:szCs w:val="28"/>
        </w:rPr>
      </w:pPr>
      <w:r>
        <w:rPr>
          <w:sz w:val="28"/>
          <w:szCs w:val="28"/>
        </w:rPr>
        <w:tab/>
        <w:t>В ходе данной практической работы я приобрел навыки работы с UML-диаграммами классов.</w:t>
      </w:r>
    </w:p>
    <w:p>
      <w:pPr>
        <w:pStyle w:val="Normal"/>
        <w:keepNext w:val="true"/>
        <w:spacing w:lineRule="auto" w:line="360"/>
        <w:jc w:val="both"/>
        <w:rPr>
          <w:b/>
          <w:b/>
          <w:sz w:val="28"/>
          <w:szCs w:val="28"/>
        </w:rPr>
      </w:pPr>
      <w:r>
        <w:rPr>
          <w:b/>
          <w:sz w:val="28"/>
          <w:szCs w:val="28"/>
        </w:rPr>
        <w:t>Практическая работа № 3</w:t>
      </w:r>
    </w:p>
    <w:p>
      <w:pPr>
        <w:pStyle w:val="Normal"/>
        <w:keepNext w:val="true"/>
        <w:spacing w:lineRule="auto" w:line="360"/>
        <w:jc w:val="both"/>
        <w:rPr>
          <w:b/>
          <w:b/>
          <w:sz w:val="28"/>
          <w:szCs w:val="28"/>
        </w:rPr>
      </w:pPr>
      <w:r>
        <w:rPr>
          <w:b/>
          <w:sz w:val="28"/>
          <w:szCs w:val="28"/>
        </w:rPr>
        <w:t>Цель работы</w:t>
      </w:r>
    </w:p>
    <w:p>
      <w:pPr>
        <w:pStyle w:val="ListParagraph"/>
        <w:keepNext w:val="true"/>
        <w:numPr>
          <w:ilvl w:val="0"/>
          <w:numId w:val="9"/>
        </w:numPr>
        <w:spacing w:lineRule="auto" w:line="360"/>
        <w:jc w:val="both"/>
        <w:rPr>
          <w:b/>
          <w:b/>
          <w:sz w:val="28"/>
          <w:szCs w:val="28"/>
        </w:rPr>
      </w:pPr>
      <w:r>
        <w:rPr>
          <w:sz w:val="28"/>
          <w:szCs w:val="28"/>
        </w:rPr>
        <w:t>освоить на практике работу с абстрактными классами и наследованием на Java.</w:t>
      </w:r>
    </w:p>
    <w:p>
      <w:pPr>
        <w:pStyle w:val="Normal"/>
        <w:keepNext w:val="true"/>
        <w:spacing w:lineRule="auto" w:line="360"/>
        <w:jc w:val="both"/>
        <w:rPr>
          <w:b/>
          <w:b/>
          <w:sz w:val="28"/>
          <w:szCs w:val="28"/>
        </w:rPr>
      </w:pPr>
      <w:r>
        <w:rPr>
          <w:b/>
          <w:sz w:val="28"/>
          <w:szCs w:val="28"/>
        </w:rPr>
        <w:t>Теоретическое введение</w:t>
      </w:r>
    </w:p>
    <w:p>
      <w:pPr>
        <w:pStyle w:val="Normal"/>
        <w:keepNext w:val="true"/>
        <w:spacing w:lineRule="auto" w:line="360"/>
        <w:jc w:val="both"/>
        <w:rPr>
          <w:sz w:val="28"/>
          <w:szCs w:val="28"/>
        </w:rPr>
      </w:pPr>
      <w:r>
        <w:rPr>
          <w:b/>
          <w:sz w:val="28"/>
          <w:szCs w:val="28"/>
        </w:rPr>
        <w:tab/>
      </w:r>
      <w:r>
        <w:rPr>
          <w:sz w:val="28"/>
          <w:szCs w:val="28"/>
        </w:rPr>
        <w:t xml:space="preserve">Класс, содержащий абстрактные методы, называется абстрактным классом. Такие классы при определении помечаются ключевым словом </w:t>
      </w:r>
      <w:r>
        <w:rPr>
          <w:b/>
          <w:sz w:val="28"/>
          <w:szCs w:val="28"/>
        </w:rPr>
        <w:t>abstract</w:t>
      </w:r>
      <w:r>
        <w:rPr>
          <w:sz w:val="28"/>
          <w:szCs w:val="28"/>
        </w:rPr>
        <w:t xml:space="preserve">. </w:t>
      </w:r>
    </w:p>
    <w:p>
      <w:pPr>
        <w:pStyle w:val="Normal"/>
        <w:keepNext w:val="true"/>
        <w:spacing w:lineRule="auto" w:line="360"/>
        <w:jc w:val="both"/>
        <w:rPr>
          <w:sz w:val="28"/>
          <w:szCs w:val="28"/>
        </w:rPr>
      </w:pPr>
      <w:r>
        <w:rPr>
          <w:sz w:val="28"/>
          <w:szCs w:val="28"/>
        </w:rPr>
        <w:tab/>
        <w:t>Абстрактный метод внутри абстрактного класса не имеет тела, только прототип. Он состоит только из объявления и не имеет тела:</w:t>
      </w:r>
    </w:p>
    <w:p>
      <w:pPr>
        <w:pStyle w:val="Normal"/>
        <w:keepNext w:val="true"/>
        <w:spacing w:lineRule="auto" w:line="360"/>
        <w:jc w:val="both"/>
        <w:rPr>
          <w:i/>
          <w:i/>
          <w:sz w:val="28"/>
          <w:szCs w:val="28"/>
        </w:rPr>
      </w:pPr>
      <w:r>
        <w:rPr>
          <w:sz w:val="28"/>
          <w:szCs w:val="28"/>
        </w:rPr>
        <w:tab/>
        <w:t xml:space="preserve"> </w:t>
      </w:r>
      <w:r>
        <w:rPr>
          <w:i/>
          <w:sz w:val="28"/>
          <w:szCs w:val="28"/>
        </w:rPr>
        <w:t xml:space="preserve">abstract void yourMethod(); </w:t>
      </w:r>
    </w:p>
    <w:p>
      <w:pPr>
        <w:pStyle w:val="Normal"/>
        <w:keepNext w:val="true"/>
        <w:spacing w:lineRule="auto" w:line="360"/>
        <w:jc w:val="both"/>
        <w:rPr>
          <w:sz w:val="28"/>
          <w:szCs w:val="28"/>
        </w:rPr>
      </w:pPr>
      <w:r>
        <w:rPr>
          <w:sz w:val="28"/>
          <w:szCs w:val="28"/>
        </w:rPr>
        <w:tab/>
        <w:t xml:space="preserve">По сути, мы создаём шаблон метода. Например, можно создать абстрактный метод для вычисления площади фигуры в абстрактном классе Фигура. А все другие производные классы от главного класса могут уже реализовать свой код для готового метода. Ведь площадь у прямоугольника и треугольника вычисляется по разным алгоритмам и универсального метода не существует. </w:t>
        <w:tab/>
      </w:r>
    </w:p>
    <w:p>
      <w:pPr>
        <w:pStyle w:val="Normal"/>
        <w:keepNext w:val="true"/>
        <w:spacing w:lineRule="auto" w:line="360"/>
        <w:jc w:val="both"/>
        <w:rPr>
          <w:sz w:val="28"/>
          <w:szCs w:val="28"/>
        </w:rPr>
      </w:pPr>
      <w:r>
        <w:rPr>
          <w:sz w:val="28"/>
          <w:szCs w:val="28"/>
        </w:rPr>
        <w:tab/>
        <w:t xml:space="preserve">Если вы объявляете класс, производный от абстрактного класса, но хотите иметь возможность создания объектов нового типа, вам придётся предоставить определения для всех абстрактных методов базового класса. Если этого не сделать, производный класс тоже останется абстрактным, и компилятор заставит пометить новый класс ключевым словом </w:t>
      </w:r>
      <w:r>
        <w:rPr>
          <w:b/>
          <w:sz w:val="28"/>
          <w:szCs w:val="28"/>
        </w:rPr>
        <w:t>abstract.</w:t>
      </w:r>
      <w:r>
        <w:rPr>
          <w:sz w:val="28"/>
          <w:szCs w:val="28"/>
        </w:rPr>
        <w:t xml:space="preserve"> </w:t>
      </w:r>
    </w:p>
    <w:p>
      <w:pPr>
        <w:pStyle w:val="Normal"/>
        <w:keepNext w:val="true"/>
        <w:spacing w:lineRule="auto" w:line="360"/>
        <w:jc w:val="both"/>
        <w:rPr>
          <w:b/>
          <w:b/>
          <w:bCs/>
          <w:sz w:val="28"/>
          <w:szCs w:val="28"/>
        </w:rPr>
      </w:pPr>
      <w:r>
        <w:rPr>
          <w:sz w:val="28"/>
          <w:szCs w:val="28"/>
        </w:rPr>
        <w:tab/>
        <w:t>Абстрактный класс не может содержать какие-либо объекты, а также абстрактные конструкторы и абстрактные статические методы. Любой подкласс абстрактного класса должен либо реализовать все абстрактные методы суперкласса, либо сам быть объявлен абстрактным.</w:t>
      </w:r>
    </w:p>
    <w:p>
      <w:pPr>
        <w:pStyle w:val="Normal"/>
        <w:keepNext w:val="true"/>
        <w:spacing w:lineRule="auto" w:line="360"/>
        <w:jc w:val="both"/>
        <w:rPr>
          <w:b/>
          <w:b/>
          <w:sz w:val="28"/>
          <w:szCs w:val="28"/>
        </w:rPr>
      </w:pPr>
      <w:r>
        <w:rPr>
          <w:b/>
          <w:sz w:val="28"/>
          <w:szCs w:val="28"/>
        </w:rPr>
        <w:t>Выполнение лабораторной работы</w:t>
      </w:r>
    </w:p>
    <w:p>
      <w:pPr>
        <w:pStyle w:val="Normal"/>
        <w:keepNext w:val="true"/>
        <w:spacing w:lineRule="auto" w:line="360"/>
        <w:jc w:val="both"/>
        <w:rPr>
          <w:i/>
          <w:i/>
          <w:sz w:val="28"/>
          <w:szCs w:val="28"/>
          <w:u w:val="single"/>
        </w:rPr>
      </w:pPr>
      <w:r>
        <w:rPr>
          <w:i/>
          <w:sz w:val="28"/>
          <w:szCs w:val="28"/>
          <w:u w:val="single"/>
        </w:rPr>
        <w:t>Задание</w:t>
      </w:r>
    </w:p>
    <w:p>
      <w:pPr>
        <w:pStyle w:val="ListParagraph"/>
        <w:keepNext w:val="true"/>
        <w:numPr>
          <w:ilvl w:val="0"/>
          <w:numId w:val="10"/>
        </w:numPr>
        <w:spacing w:lineRule="auto" w:line="360"/>
        <w:jc w:val="both"/>
        <w:rPr>
          <w:i/>
          <w:i/>
          <w:sz w:val="28"/>
          <w:szCs w:val="28"/>
          <w:u w:val="single"/>
        </w:rPr>
      </w:pPr>
      <w:r>
        <w:rPr>
          <w:sz w:val="28"/>
          <w:szCs w:val="28"/>
        </w:rPr>
        <w:t>Создайте абстрактный родительский суперкласс Shape и его дочерние классы (подклассы).</w:t>
      </w:r>
    </w:p>
    <w:p>
      <w:pPr>
        <w:pStyle w:val="ListParagraph"/>
        <w:keepNext w:val="true"/>
        <w:numPr>
          <w:ilvl w:val="0"/>
          <w:numId w:val="10"/>
        </w:numPr>
        <w:spacing w:lineRule="auto" w:line="360"/>
        <w:jc w:val="both"/>
        <w:rPr>
          <w:i/>
          <w:i/>
          <w:sz w:val="28"/>
          <w:szCs w:val="28"/>
          <w:u w:val="single"/>
        </w:rPr>
      </w:pPr>
      <w:r>
        <w:rPr>
          <w:sz w:val="28"/>
          <w:szCs w:val="28"/>
        </w:rPr>
        <w:t>Перепишите суперкласс Shape и его подклассы, так как это представлено на диаграмме Circle, Rectangle and Square.</w:t>
      </w:r>
    </w:p>
    <w:p>
      <w:pPr>
        <w:pStyle w:val="ListParagraph"/>
        <w:keepNext w:val="true"/>
        <w:numPr>
          <w:ilvl w:val="0"/>
          <w:numId w:val="10"/>
        </w:numPr>
        <w:spacing w:lineRule="auto" w:line="360"/>
        <w:jc w:val="both"/>
        <w:rPr>
          <w:i/>
          <w:i/>
          <w:sz w:val="28"/>
          <w:szCs w:val="28"/>
          <w:u w:val="single"/>
        </w:rPr>
      </w:pPr>
      <w:r>
        <w:rPr>
          <w:sz w:val="28"/>
          <w:szCs w:val="28"/>
        </w:rPr>
        <w:t>Вам нужно написать тестовый класс, чтобы самостоятельно это проверить, необходимо объяснить полученные результаты и связать их с понятием ООП - полиморфизм. Некоторые объявления могут вызвать ошибки компиляции. Объясните полученные ошибки, если таковые имеются.</w:t>
      </w:r>
    </w:p>
    <w:p>
      <w:pPr>
        <w:pStyle w:val="ListParagraph"/>
        <w:keepNext w:val="true"/>
        <w:numPr>
          <w:ilvl w:val="0"/>
          <w:numId w:val="10"/>
        </w:numPr>
        <w:spacing w:lineRule="auto" w:line="360"/>
        <w:jc w:val="both"/>
        <w:rPr>
          <w:i/>
          <w:i/>
          <w:sz w:val="28"/>
          <w:szCs w:val="28"/>
          <w:u w:val="single"/>
        </w:rPr>
      </w:pPr>
      <w:r>
        <w:rPr>
          <w:sz w:val="28"/>
          <w:szCs w:val="28"/>
        </w:rPr>
        <w:t>Напишите два класса MovablePoint и MovableCircle - которые реализуют интерфейс Movable.</w:t>
      </w:r>
    </w:p>
    <w:p>
      <w:pPr>
        <w:pStyle w:val="Normal"/>
        <w:keepNext w:val="true"/>
        <w:spacing w:lineRule="auto" w:line="360"/>
        <w:jc w:val="both"/>
        <w:rPr>
          <w:i/>
          <w:i/>
          <w:sz w:val="28"/>
          <w:szCs w:val="28"/>
          <w:u w:val="single"/>
        </w:rPr>
      </w:pPr>
      <w:r>
        <w:rPr>
          <w:i/>
          <w:sz w:val="28"/>
          <w:szCs w:val="28"/>
          <w:u w:val="single"/>
        </w:rPr>
        <w:t>Решение</w:t>
      </w:r>
    </w:p>
    <w:p>
      <w:pPr>
        <w:pStyle w:val="Normal"/>
        <w:keepNext w:val="true"/>
        <w:spacing w:lineRule="auto" w:line="360"/>
        <w:jc w:val="both"/>
        <w:rPr>
          <w:sz w:val="28"/>
          <w:szCs w:val="28"/>
        </w:rPr>
      </w:pPr>
      <w:r>
        <w:rPr>
          <w:sz w:val="28"/>
          <w:szCs w:val="28"/>
        </w:rPr>
        <w:tab/>
        <w:t xml:space="preserve">Для выполнения первого и второго упражнения были описан абстрактный класс </w:t>
      </w:r>
      <w:r>
        <w:rPr>
          <w:sz w:val="28"/>
          <w:szCs w:val="28"/>
          <w:lang w:val="en-US"/>
        </w:rPr>
        <w:t>Shape</w:t>
      </w:r>
      <w:r>
        <w:rPr>
          <w:sz w:val="28"/>
          <w:szCs w:val="28"/>
        </w:rPr>
        <w:t xml:space="preserve">, который представляет абстрактную геометрическую фигуру. Этот класс служит в качестве базового класса для других конкретных геометрических фигур, таких как круг, прямоугольник, треугольник и другие.  </w:t>
      </w:r>
    </w:p>
    <w:p>
      <w:pPr>
        <w:pStyle w:val="Normal"/>
        <w:keepNext w:val="true"/>
        <w:spacing w:lineRule="auto" w:line="360"/>
        <w:jc w:val="both"/>
        <w:rPr>
          <w:sz w:val="28"/>
          <w:szCs w:val="28"/>
        </w:rPr>
      </w:pPr>
      <w:r>
        <w:rPr>
          <w:sz w:val="28"/>
          <w:szCs w:val="28"/>
        </w:rPr>
        <w:tab/>
        <w:t xml:space="preserve">Класс </w:t>
      </w:r>
      <w:r>
        <w:rPr>
          <w:b/>
          <w:bCs/>
          <w:sz w:val="28"/>
          <w:szCs w:val="28"/>
        </w:rPr>
        <w:t>Shape</w:t>
      </w:r>
      <w:r>
        <w:rPr>
          <w:sz w:val="28"/>
          <w:szCs w:val="28"/>
        </w:rPr>
        <w:t xml:space="preserve"> является абстрактным, потому что нельзя создать экземпляр абстрактного класса напрямую. Он служит в качестве общего шаблона для конкретных геометрических фигур, которые будут созданы как его подклассы. Каждый подкласс (например, </w:t>
      </w:r>
      <w:r>
        <w:rPr>
          <w:b/>
          <w:bCs/>
          <w:sz w:val="28"/>
          <w:szCs w:val="28"/>
        </w:rPr>
        <w:t>Circle</w:t>
      </w:r>
      <w:r>
        <w:rPr>
          <w:sz w:val="28"/>
          <w:szCs w:val="28"/>
        </w:rPr>
        <w:t xml:space="preserve">, </w:t>
      </w:r>
      <w:r>
        <w:rPr>
          <w:b/>
          <w:bCs/>
          <w:sz w:val="28"/>
          <w:szCs w:val="28"/>
        </w:rPr>
        <w:t>Rectangle</w:t>
      </w:r>
      <w:r>
        <w:rPr>
          <w:sz w:val="28"/>
          <w:szCs w:val="28"/>
        </w:rPr>
        <w:t xml:space="preserve">, </w:t>
      </w:r>
      <w:r>
        <w:rPr>
          <w:b/>
          <w:bCs/>
          <w:sz w:val="28"/>
          <w:szCs w:val="28"/>
          <w:lang w:val="en-US"/>
        </w:rPr>
        <w:t>Square</w:t>
      </w:r>
      <w:r>
        <w:rPr>
          <w:sz w:val="28"/>
          <w:szCs w:val="28"/>
        </w:rPr>
        <w:t xml:space="preserve">) должен реализовать методы </w:t>
      </w:r>
      <w:r>
        <w:rPr>
          <w:b/>
          <w:bCs/>
          <w:sz w:val="28"/>
          <w:szCs w:val="28"/>
        </w:rPr>
        <w:t>getArea()</w:t>
      </w:r>
      <w:r>
        <w:rPr>
          <w:sz w:val="28"/>
          <w:szCs w:val="28"/>
        </w:rPr>
        <w:t xml:space="preserve"> и </w:t>
      </w:r>
      <w:r>
        <w:rPr>
          <w:b/>
          <w:bCs/>
          <w:sz w:val="28"/>
          <w:szCs w:val="28"/>
        </w:rPr>
        <w:t>getPerimeter()</w:t>
      </w:r>
      <w:r>
        <w:rPr>
          <w:sz w:val="28"/>
          <w:szCs w:val="28"/>
        </w:rPr>
        <w:t xml:space="preserve"> в соответствии с собственной логикой для конкретной фигуры.</w:t>
      </w:r>
    </w:p>
    <w:p>
      <w:pPr>
        <w:pStyle w:val="Normal"/>
        <w:keepNext w:val="true"/>
        <w:spacing w:lineRule="auto" w:line="360"/>
        <w:rPr>
          <w:sz w:val="28"/>
          <w:szCs w:val="28"/>
        </w:rPr>
      </w:pPr>
      <w:r>
        <w:rPr>
          <w:sz w:val="28"/>
          <w:szCs w:val="28"/>
        </w:rPr>
        <w:tab/>
        <w:t xml:space="preserve">Класс </w:t>
      </w:r>
      <w:r>
        <w:rPr>
          <w:b/>
          <w:bCs/>
          <w:sz w:val="28"/>
          <w:szCs w:val="28"/>
        </w:rPr>
        <w:t>Circle</w:t>
      </w:r>
      <w:r>
        <w:rPr>
          <w:sz w:val="28"/>
          <w:szCs w:val="28"/>
        </w:rPr>
        <w:t xml:space="preserve"> наследует от абстрактного класса </w:t>
      </w:r>
      <w:r>
        <w:rPr>
          <w:b/>
          <w:bCs/>
          <w:sz w:val="28"/>
          <w:szCs w:val="28"/>
        </w:rPr>
        <w:t>Shape</w:t>
      </w:r>
      <w:r>
        <w:rPr>
          <w:sz w:val="28"/>
          <w:szCs w:val="28"/>
        </w:rPr>
        <w:t xml:space="preserve"> и представляет круг. В классе реализованы:</w:t>
      </w:r>
    </w:p>
    <w:p>
      <w:pPr>
        <w:pStyle w:val="Normal"/>
        <w:keepNext w:val="true"/>
        <w:numPr>
          <w:ilvl w:val="0"/>
          <w:numId w:val="11"/>
        </w:numPr>
        <w:spacing w:lineRule="auto" w:line="360"/>
        <w:rPr>
          <w:sz w:val="28"/>
          <w:szCs w:val="28"/>
        </w:rPr>
      </w:pPr>
      <w:r>
        <w:rPr>
          <w:b/>
          <w:bCs/>
          <w:sz w:val="28"/>
          <w:szCs w:val="28"/>
        </w:rPr>
        <w:t>Поля класса</w:t>
      </w:r>
      <w:r>
        <w:rPr>
          <w:sz w:val="28"/>
          <w:szCs w:val="28"/>
        </w:rPr>
        <w:t>:</w:t>
      </w:r>
    </w:p>
    <w:p>
      <w:pPr>
        <w:pStyle w:val="Normal"/>
        <w:keepNext w:val="true"/>
        <w:numPr>
          <w:ilvl w:val="1"/>
          <w:numId w:val="11"/>
        </w:numPr>
        <w:spacing w:lineRule="auto" w:line="360"/>
        <w:rPr>
          <w:sz w:val="28"/>
          <w:szCs w:val="28"/>
        </w:rPr>
      </w:pPr>
      <w:r>
        <w:rPr>
          <w:b/>
          <w:bCs/>
          <w:sz w:val="28"/>
          <w:szCs w:val="28"/>
        </w:rPr>
        <w:t>radius</w:t>
      </w:r>
      <w:r>
        <w:rPr>
          <w:sz w:val="28"/>
          <w:szCs w:val="28"/>
        </w:rPr>
        <w:t xml:space="preserve"> (тип </w:t>
      </w:r>
      <w:r>
        <w:rPr>
          <w:b/>
          <w:bCs/>
          <w:sz w:val="28"/>
          <w:szCs w:val="28"/>
        </w:rPr>
        <w:t>double</w:t>
      </w:r>
      <w:r>
        <w:rPr>
          <w:sz w:val="28"/>
          <w:szCs w:val="28"/>
        </w:rPr>
        <w:t>): Хранит радиус круга.</w:t>
      </w:r>
    </w:p>
    <w:p>
      <w:pPr>
        <w:pStyle w:val="Normal"/>
        <w:keepNext w:val="true"/>
        <w:numPr>
          <w:ilvl w:val="1"/>
          <w:numId w:val="11"/>
        </w:numPr>
        <w:spacing w:lineRule="auto" w:line="360"/>
        <w:rPr>
          <w:sz w:val="28"/>
          <w:szCs w:val="28"/>
        </w:rPr>
      </w:pPr>
      <w:r>
        <w:rPr>
          <w:b/>
          <w:bCs/>
          <w:sz w:val="28"/>
          <w:szCs w:val="28"/>
        </w:rPr>
        <w:t>PI</w:t>
      </w:r>
      <w:r>
        <w:rPr>
          <w:sz w:val="28"/>
          <w:szCs w:val="28"/>
        </w:rPr>
        <w:t xml:space="preserve"> (тип </w:t>
      </w:r>
      <w:r>
        <w:rPr>
          <w:b/>
          <w:bCs/>
          <w:sz w:val="28"/>
          <w:szCs w:val="28"/>
        </w:rPr>
        <w:t>static final float</w:t>
      </w:r>
      <w:r>
        <w:rPr>
          <w:sz w:val="28"/>
          <w:szCs w:val="28"/>
        </w:rPr>
        <w:t>): Константа, представляющая значение числа Пи (π), используется для вычисления площади и периметра круга.</w:t>
      </w:r>
    </w:p>
    <w:p>
      <w:pPr>
        <w:pStyle w:val="Normal"/>
        <w:keepNext w:val="true"/>
        <w:numPr>
          <w:ilvl w:val="0"/>
          <w:numId w:val="11"/>
        </w:numPr>
        <w:spacing w:lineRule="auto" w:line="360"/>
        <w:rPr>
          <w:sz w:val="28"/>
          <w:szCs w:val="28"/>
        </w:rPr>
      </w:pPr>
      <w:r>
        <w:rPr>
          <w:b/>
          <w:bCs/>
          <w:sz w:val="28"/>
          <w:szCs w:val="28"/>
        </w:rPr>
        <w:t>Конструкторы</w:t>
      </w:r>
      <w:r>
        <w:rPr>
          <w:sz w:val="28"/>
          <w:szCs w:val="28"/>
        </w:rPr>
        <w:t>:</w:t>
      </w:r>
    </w:p>
    <w:p>
      <w:pPr>
        <w:pStyle w:val="Normal"/>
        <w:keepNext w:val="true"/>
        <w:numPr>
          <w:ilvl w:val="1"/>
          <w:numId w:val="11"/>
        </w:numPr>
        <w:spacing w:lineRule="auto" w:line="360"/>
        <w:rPr>
          <w:sz w:val="28"/>
          <w:szCs w:val="28"/>
        </w:rPr>
      </w:pPr>
      <w:r>
        <w:rPr>
          <w:b/>
          <w:bCs/>
          <w:sz w:val="28"/>
          <w:szCs w:val="28"/>
        </w:rPr>
        <w:t>public Circle()</w:t>
      </w:r>
      <w:r>
        <w:rPr>
          <w:sz w:val="28"/>
          <w:szCs w:val="28"/>
        </w:rPr>
        <w:t>: Конструктор по умолчанию создает круг с радиусом 0 и базовыми значениями цвета и заполнения.</w:t>
      </w:r>
    </w:p>
    <w:p>
      <w:pPr>
        <w:pStyle w:val="Normal"/>
        <w:keepNext w:val="true"/>
        <w:numPr>
          <w:ilvl w:val="1"/>
          <w:numId w:val="11"/>
        </w:numPr>
        <w:spacing w:lineRule="auto" w:line="360"/>
        <w:rPr>
          <w:sz w:val="28"/>
          <w:szCs w:val="28"/>
        </w:rPr>
      </w:pPr>
      <w:r>
        <w:rPr>
          <w:b/>
          <w:bCs/>
          <w:sz w:val="28"/>
          <w:szCs w:val="28"/>
        </w:rPr>
        <w:t>public Circle(double radius)</w:t>
      </w:r>
      <w:r>
        <w:rPr>
          <w:sz w:val="28"/>
          <w:szCs w:val="28"/>
        </w:rPr>
        <w:t>: Пользовательский конструктор, позволяющий задать радиус круга при создании.</w:t>
      </w:r>
    </w:p>
    <w:p>
      <w:pPr>
        <w:pStyle w:val="Normal"/>
        <w:keepNext w:val="true"/>
        <w:numPr>
          <w:ilvl w:val="1"/>
          <w:numId w:val="11"/>
        </w:numPr>
        <w:spacing w:lineRule="auto" w:line="360"/>
        <w:rPr>
          <w:sz w:val="28"/>
          <w:szCs w:val="28"/>
        </w:rPr>
      </w:pPr>
      <w:r>
        <w:rPr>
          <w:b/>
          <w:bCs/>
          <w:sz w:val="28"/>
          <w:szCs w:val="28"/>
        </w:rPr>
        <w:t>public Circle(double radius, String color, boolean filled)</w:t>
      </w:r>
      <w:r>
        <w:rPr>
          <w:sz w:val="28"/>
          <w:szCs w:val="28"/>
        </w:rPr>
        <w:t>: Пользовательский конструктор, который также позволяет задать цвет и заполнение круга.</w:t>
      </w:r>
    </w:p>
    <w:p>
      <w:pPr>
        <w:pStyle w:val="Normal"/>
        <w:keepNext w:val="true"/>
        <w:numPr>
          <w:ilvl w:val="0"/>
          <w:numId w:val="11"/>
        </w:numPr>
        <w:spacing w:lineRule="auto" w:line="360"/>
        <w:rPr>
          <w:sz w:val="28"/>
          <w:szCs w:val="28"/>
        </w:rPr>
      </w:pPr>
      <w:r>
        <w:rPr>
          <w:b/>
          <w:bCs/>
          <w:sz w:val="28"/>
          <w:szCs w:val="28"/>
        </w:rPr>
        <w:t>Методы getArea() и getPerimeter()</w:t>
      </w:r>
      <w:r>
        <w:rPr>
          <w:sz w:val="28"/>
          <w:szCs w:val="28"/>
        </w:rPr>
        <w:t xml:space="preserve">: Переопределены из родительского класса </w:t>
      </w:r>
      <w:r>
        <w:rPr>
          <w:b/>
          <w:bCs/>
          <w:sz w:val="28"/>
          <w:szCs w:val="28"/>
        </w:rPr>
        <w:t>Shape</w:t>
      </w:r>
      <w:r>
        <w:rPr>
          <w:sz w:val="28"/>
          <w:szCs w:val="28"/>
        </w:rPr>
        <w:t xml:space="preserve"> и реализованы для вычисления площади и периметра круга на основе его радиуса.</w:t>
      </w:r>
    </w:p>
    <w:p>
      <w:pPr>
        <w:pStyle w:val="Normal"/>
        <w:keepNext w:val="true"/>
        <w:numPr>
          <w:ilvl w:val="0"/>
          <w:numId w:val="11"/>
        </w:numPr>
        <w:spacing w:lineRule="auto" w:line="360"/>
        <w:rPr>
          <w:sz w:val="28"/>
          <w:szCs w:val="28"/>
        </w:rPr>
      </w:pPr>
      <w:r>
        <w:rPr>
          <w:b/>
          <w:bCs/>
          <w:sz w:val="28"/>
          <w:szCs w:val="28"/>
        </w:rPr>
        <w:t>Метод toString()</w:t>
      </w:r>
      <w:r>
        <w:rPr>
          <w:sz w:val="28"/>
          <w:szCs w:val="28"/>
        </w:rPr>
        <w:t xml:space="preserve">: Переопределен из родительского класса </w:t>
      </w:r>
      <w:r>
        <w:rPr>
          <w:b/>
          <w:bCs/>
          <w:sz w:val="28"/>
          <w:szCs w:val="28"/>
        </w:rPr>
        <w:t>Shape</w:t>
      </w:r>
      <w:r>
        <w:rPr>
          <w:sz w:val="28"/>
          <w:szCs w:val="28"/>
        </w:rPr>
        <w:t xml:space="preserve"> и возвращает строковое представление объекта </w:t>
      </w:r>
      <w:r>
        <w:rPr>
          <w:b/>
          <w:bCs/>
          <w:sz w:val="28"/>
          <w:szCs w:val="28"/>
        </w:rPr>
        <w:t>Circle</w:t>
      </w:r>
      <w:r>
        <w:rPr>
          <w:sz w:val="28"/>
          <w:szCs w:val="28"/>
        </w:rPr>
        <w:t>, включая информацию о цвете, заполнении и радиусе.</w:t>
      </w:r>
    </w:p>
    <w:p>
      <w:pPr>
        <w:pStyle w:val="Normal"/>
        <w:keepNext w:val="true"/>
        <w:spacing w:lineRule="auto" w:line="360"/>
        <w:jc w:val="center"/>
        <w:rPr>
          <w:sz w:val="28"/>
          <w:szCs w:val="28"/>
          <w:lang w:val="en-US"/>
        </w:rPr>
      </w:pPr>
      <w:r>
        <w:rPr>
          <w:sz w:val="28"/>
          <w:szCs w:val="28"/>
          <w:lang w:val="en-US"/>
        </w:rPr>
        <w:drawing>
          <wp:anchor behindDoc="0" distT="0" distB="0" distL="0" distR="0" simplePos="0" locked="0" layoutInCell="0" allowOverlap="1" relativeHeight="11">
            <wp:simplePos x="0" y="0"/>
            <wp:positionH relativeFrom="column">
              <wp:posOffset>0</wp:posOffset>
            </wp:positionH>
            <wp:positionV relativeFrom="paragraph">
              <wp:posOffset>247650</wp:posOffset>
            </wp:positionV>
            <wp:extent cx="5940425" cy="1899285"/>
            <wp:effectExtent l="0" t="0" r="0" b="0"/>
            <wp:wrapTopAndBottom/>
            <wp:docPr id="10"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 descr=""/>
                    <pic:cNvPicPr>
                      <a:picLocks noChangeAspect="1" noChangeArrowheads="1"/>
                    </pic:cNvPicPr>
                  </pic:nvPicPr>
                  <pic:blipFill>
                    <a:blip r:embed="rId14"/>
                    <a:stretch>
                      <a:fillRect/>
                    </a:stretch>
                  </pic:blipFill>
                  <pic:spPr bwMode="auto">
                    <a:xfrm>
                      <a:off x="0" y="0"/>
                      <a:ext cx="5940425" cy="1899285"/>
                    </a:xfrm>
                    <a:prstGeom prst="rect">
                      <a:avLst/>
                    </a:prstGeom>
                  </pic:spPr>
                </pic:pic>
              </a:graphicData>
            </a:graphic>
          </wp:anchor>
        </w:drawing>
      </w:r>
    </w:p>
    <w:p>
      <w:pPr>
        <w:pStyle w:val="Normal"/>
        <w:keepNext w:val="true"/>
        <w:spacing w:lineRule="auto" w:line="360"/>
        <w:jc w:val="center"/>
        <w:rPr>
          <w:sz w:val="28"/>
          <w:szCs w:val="28"/>
        </w:rPr>
      </w:pPr>
      <w:r>
        <w:rPr>
          <w:sz w:val="28"/>
          <w:szCs w:val="28"/>
        </w:rPr>
        <w:t xml:space="preserve">Рисунок 16 – Реализация методов класса </w:t>
      </w:r>
      <w:r>
        <w:rPr>
          <w:sz w:val="28"/>
          <w:szCs w:val="28"/>
          <w:lang w:val="en-US"/>
        </w:rPr>
        <w:t>Circle</w:t>
      </w:r>
    </w:p>
    <w:p>
      <w:pPr>
        <w:pStyle w:val="Normal"/>
        <w:keepNext w:val="true"/>
        <w:spacing w:lineRule="auto" w:line="360"/>
        <w:rPr>
          <w:sz w:val="28"/>
          <w:szCs w:val="28"/>
        </w:rPr>
      </w:pPr>
      <w:r>
        <w:rPr>
          <w:sz w:val="28"/>
          <w:szCs w:val="28"/>
        </w:rPr>
        <w:tab/>
        <w:t xml:space="preserve">Класс </w:t>
      </w:r>
      <w:r>
        <w:rPr>
          <w:b/>
          <w:bCs/>
          <w:sz w:val="28"/>
          <w:szCs w:val="28"/>
        </w:rPr>
        <w:t>Rectangle</w:t>
      </w:r>
      <w:r>
        <w:rPr>
          <w:sz w:val="28"/>
          <w:szCs w:val="28"/>
        </w:rPr>
        <w:t xml:space="preserve"> наследует от абстрактного класса </w:t>
      </w:r>
      <w:r>
        <w:rPr>
          <w:b/>
          <w:bCs/>
          <w:sz w:val="28"/>
          <w:szCs w:val="28"/>
        </w:rPr>
        <w:t>Shape</w:t>
      </w:r>
      <w:r>
        <w:rPr>
          <w:sz w:val="28"/>
          <w:szCs w:val="28"/>
        </w:rPr>
        <w:t xml:space="preserve"> и представляет прямоугольник. Вот краткое описание его работы:</w:t>
      </w:r>
    </w:p>
    <w:p>
      <w:pPr>
        <w:pStyle w:val="Normal"/>
        <w:keepNext w:val="true"/>
        <w:numPr>
          <w:ilvl w:val="0"/>
          <w:numId w:val="12"/>
        </w:numPr>
        <w:spacing w:lineRule="auto" w:line="360"/>
        <w:rPr>
          <w:sz w:val="28"/>
          <w:szCs w:val="28"/>
        </w:rPr>
      </w:pPr>
      <w:r>
        <w:rPr>
          <w:b/>
          <w:bCs/>
          <w:sz w:val="28"/>
          <w:szCs w:val="28"/>
        </w:rPr>
        <w:t>Поля класса</w:t>
      </w:r>
      <w:r>
        <w:rPr>
          <w:sz w:val="28"/>
          <w:szCs w:val="28"/>
        </w:rPr>
        <w:t>:</w:t>
      </w:r>
    </w:p>
    <w:p>
      <w:pPr>
        <w:pStyle w:val="Normal"/>
        <w:keepNext w:val="true"/>
        <w:numPr>
          <w:ilvl w:val="1"/>
          <w:numId w:val="12"/>
        </w:numPr>
        <w:spacing w:lineRule="auto" w:line="360"/>
        <w:rPr>
          <w:sz w:val="28"/>
          <w:szCs w:val="28"/>
        </w:rPr>
      </w:pPr>
      <w:r>
        <w:rPr>
          <w:b/>
          <w:bCs/>
          <w:sz w:val="28"/>
          <w:szCs w:val="28"/>
        </w:rPr>
        <w:t>width</w:t>
      </w:r>
      <w:r>
        <w:rPr>
          <w:sz w:val="28"/>
          <w:szCs w:val="28"/>
        </w:rPr>
        <w:t xml:space="preserve"> (тип </w:t>
      </w:r>
      <w:r>
        <w:rPr>
          <w:b/>
          <w:bCs/>
          <w:sz w:val="28"/>
          <w:szCs w:val="28"/>
        </w:rPr>
        <w:t>double</w:t>
      </w:r>
      <w:r>
        <w:rPr>
          <w:sz w:val="28"/>
          <w:szCs w:val="28"/>
        </w:rPr>
        <w:t>): Хранит ширину прямоугольника.</w:t>
      </w:r>
    </w:p>
    <w:p>
      <w:pPr>
        <w:pStyle w:val="Normal"/>
        <w:keepNext w:val="true"/>
        <w:numPr>
          <w:ilvl w:val="1"/>
          <w:numId w:val="12"/>
        </w:numPr>
        <w:spacing w:lineRule="auto" w:line="360"/>
        <w:rPr>
          <w:sz w:val="28"/>
          <w:szCs w:val="28"/>
        </w:rPr>
      </w:pPr>
      <w:r>
        <w:rPr>
          <w:b/>
          <w:bCs/>
          <w:sz w:val="28"/>
          <w:szCs w:val="28"/>
        </w:rPr>
        <w:t>length</w:t>
      </w:r>
      <w:r>
        <w:rPr>
          <w:sz w:val="28"/>
          <w:szCs w:val="28"/>
        </w:rPr>
        <w:t xml:space="preserve"> (тип </w:t>
      </w:r>
      <w:r>
        <w:rPr>
          <w:b/>
          <w:bCs/>
          <w:sz w:val="28"/>
          <w:szCs w:val="28"/>
        </w:rPr>
        <w:t>double</w:t>
      </w:r>
      <w:r>
        <w:rPr>
          <w:sz w:val="28"/>
          <w:szCs w:val="28"/>
        </w:rPr>
        <w:t>): Хранит длину прямоугольника.</w:t>
      </w:r>
    </w:p>
    <w:p>
      <w:pPr>
        <w:pStyle w:val="Normal"/>
        <w:keepNext w:val="true"/>
        <w:numPr>
          <w:ilvl w:val="0"/>
          <w:numId w:val="12"/>
        </w:numPr>
        <w:spacing w:lineRule="auto" w:line="360"/>
        <w:rPr>
          <w:sz w:val="28"/>
          <w:szCs w:val="28"/>
        </w:rPr>
      </w:pPr>
      <w:r>
        <w:rPr>
          <w:b/>
          <w:bCs/>
          <w:sz w:val="28"/>
          <w:szCs w:val="28"/>
        </w:rPr>
        <w:t>Методы getArea() и getPerimeter()</w:t>
      </w:r>
      <w:r>
        <w:rPr>
          <w:sz w:val="28"/>
          <w:szCs w:val="28"/>
        </w:rPr>
        <w:t xml:space="preserve">: Переопределены из родительского класса </w:t>
      </w:r>
      <w:r>
        <w:rPr>
          <w:b/>
          <w:bCs/>
          <w:sz w:val="28"/>
          <w:szCs w:val="28"/>
        </w:rPr>
        <w:t>Shape</w:t>
      </w:r>
      <w:r>
        <w:rPr>
          <w:sz w:val="28"/>
          <w:szCs w:val="28"/>
        </w:rPr>
        <w:t xml:space="preserve"> и реализованы для вычисления площади и периметра прямоугольника на основе его ширины и длины.</w:t>
      </w:r>
    </w:p>
    <w:p>
      <w:pPr>
        <w:pStyle w:val="Normal"/>
        <w:keepNext w:val="true"/>
        <w:numPr>
          <w:ilvl w:val="0"/>
          <w:numId w:val="12"/>
        </w:numPr>
        <w:spacing w:lineRule="auto" w:line="360"/>
        <w:jc w:val="both"/>
        <w:rPr>
          <w:sz w:val="28"/>
          <w:szCs w:val="28"/>
        </w:rPr>
      </w:pPr>
      <w:r>
        <w:rPr>
          <w:b/>
          <w:bCs/>
          <w:sz w:val="28"/>
          <w:szCs w:val="28"/>
        </w:rPr>
        <w:t>Метод toString()</w:t>
      </w:r>
      <w:r>
        <w:rPr>
          <w:sz w:val="28"/>
          <w:szCs w:val="28"/>
        </w:rPr>
        <w:t xml:space="preserve">: Переопределен из родительского класса </w:t>
      </w:r>
      <w:r>
        <w:rPr>
          <w:b/>
          <w:bCs/>
          <w:sz w:val="28"/>
          <w:szCs w:val="28"/>
        </w:rPr>
        <w:t>Shape</w:t>
      </w:r>
      <w:r>
        <w:rPr>
          <w:sz w:val="28"/>
          <w:szCs w:val="28"/>
        </w:rPr>
        <w:t xml:space="preserve"> и возвращает строковое представление объекта </w:t>
      </w:r>
      <w:r>
        <w:rPr>
          <w:b/>
          <w:bCs/>
          <w:sz w:val="28"/>
          <w:szCs w:val="28"/>
        </w:rPr>
        <w:t>Rectangle</w:t>
      </w:r>
      <w:r>
        <w:rPr>
          <w:sz w:val="28"/>
          <w:szCs w:val="28"/>
        </w:rPr>
        <w:t>, включая информацию о цвете, заполнении, ширине и длине.</w:t>
      </w:r>
    </w:p>
    <w:p>
      <w:pPr>
        <w:pStyle w:val="Normal"/>
        <w:keepNext w:val="true"/>
        <w:spacing w:lineRule="auto" w:line="360"/>
        <w:jc w:val="center"/>
        <w:rPr>
          <w:sz w:val="28"/>
          <w:szCs w:val="28"/>
          <w:lang w:val="en-US"/>
        </w:rPr>
      </w:pPr>
      <w:r>
        <w:rPr>
          <w:sz w:val="28"/>
          <w:szCs w:val="28"/>
          <w:lang w:val="en-US"/>
        </w:rPr>
      </w:r>
    </w:p>
    <w:p>
      <w:pPr>
        <w:pStyle w:val="Normal"/>
        <w:keepNext w:val="true"/>
        <w:spacing w:lineRule="auto" w:line="360"/>
        <w:ind w:left="720" w:hanging="0"/>
        <w:jc w:val="center"/>
        <w:rPr>
          <w:sz w:val="28"/>
          <w:szCs w:val="28"/>
        </w:rPr>
      </w:pPr>
      <w:r>
        <w:drawing>
          <wp:anchor behindDoc="0" distT="0" distB="0" distL="0" distR="0" simplePos="0" locked="0" layoutInCell="0" allowOverlap="1" relativeHeight="12">
            <wp:simplePos x="0" y="0"/>
            <wp:positionH relativeFrom="column">
              <wp:posOffset>76200</wp:posOffset>
            </wp:positionH>
            <wp:positionV relativeFrom="paragraph">
              <wp:posOffset>-34290</wp:posOffset>
            </wp:positionV>
            <wp:extent cx="5940425" cy="2294890"/>
            <wp:effectExtent l="0" t="0" r="0" b="0"/>
            <wp:wrapSquare wrapText="largest"/>
            <wp:docPr id="1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2" descr=""/>
                    <pic:cNvPicPr>
                      <a:picLocks noChangeAspect="1" noChangeArrowheads="1"/>
                    </pic:cNvPicPr>
                  </pic:nvPicPr>
                  <pic:blipFill>
                    <a:blip r:embed="rId15"/>
                    <a:stretch>
                      <a:fillRect/>
                    </a:stretch>
                  </pic:blipFill>
                  <pic:spPr bwMode="auto">
                    <a:xfrm>
                      <a:off x="0" y="0"/>
                      <a:ext cx="5940425" cy="2294890"/>
                    </a:xfrm>
                    <a:prstGeom prst="rect">
                      <a:avLst/>
                    </a:prstGeom>
                  </pic:spPr>
                </pic:pic>
              </a:graphicData>
            </a:graphic>
          </wp:anchor>
        </w:drawing>
      </w:r>
      <w:r>
        <w:rPr>
          <w:sz w:val="28"/>
          <w:szCs w:val="28"/>
        </w:rPr>
        <w:t xml:space="preserve">Рисунок 16 – Реализация методов класса </w:t>
      </w:r>
      <w:r>
        <w:rPr>
          <w:sz w:val="28"/>
          <w:szCs w:val="28"/>
          <w:lang w:val="en-US"/>
        </w:rPr>
        <w:t>Rectangle</w:t>
      </w:r>
    </w:p>
    <w:p>
      <w:pPr>
        <w:pStyle w:val="Normal"/>
        <w:keepNext w:val="true"/>
        <w:spacing w:lineRule="auto" w:line="360"/>
        <w:rPr>
          <w:sz w:val="28"/>
          <w:szCs w:val="28"/>
        </w:rPr>
      </w:pPr>
      <w:r>
        <w:rPr>
          <w:sz w:val="28"/>
          <w:szCs w:val="28"/>
        </w:rPr>
        <w:tab/>
      </w:r>
    </w:p>
    <w:p>
      <w:pPr>
        <w:pStyle w:val="Normal"/>
        <w:keepNext w:val="true"/>
        <w:spacing w:lineRule="auto" w:line="360"/>
        <w:jc w:val="both"/>
        <w:rPr>
          <w:bCs/>
          <w:sz w:val="28"/>
          <w:szCs w:val="28"/>
        </w:rPr>
      </w:pPr>
      <w:r>
        <w:rPr>
          <w:sz w:val="28"/>
          <w:szCs w:val="28"/>
        </w:rPr>
        <w:tab/>
        <w:t xml:space="preserve">Класс </w:t>
      </w:r>
      <w:r>
        <w:rPr>
          <w:b/>
          <w:bCs/>
          <w:sz w:val="28"/>
          <w:szCs w:val="28"/>
        </w:rPr>
        <w:t>Square</w:t>
      </w:r>
      <w:r>
        <w:rPr>
          <w:sz w:val="28"/>
          <w:szCs w:val="28"/>
        </w:rPr>
        <w:t xml:space="preserve"> является подклассом класса </w:t>
      </w:r>
      <w:r>
        <w:rPr>
          <w:b/>
          <w:bCs/>
          <w:sz w:val="28"/>
          <w:szCs w:val="28"/>
        </w:rPr>
        <w:t>Rectangle.</w:t>
      </w:r>
      <w:r>
        <w:rPr>
          <w:rFonts w:cs="Courier New" w:ascii="Courier New" w:hAnsi="Courier New"/>
          <w:b/>
          <w:bCs/>
          <w:sz w:val="21"/>
        </w:rPr>
        <w:t xml:space="preserve"> </w:t>
      </w:r>
      <w:r>
        <w:rPr>
          <w:b/>
          <w:bCs/>
          <w:sz w:val="28"/>
          <w:szCs w:val="28"/>
        </w:rPr>
        <w:t xml:space="preserve">Square </w:t>
      </w:r>
      <w:r>
        <w:rPr>
          <w:bCs/>
          <w:sz w:val="28"/>
          <w:szCs w:val="28"/>
        </w:rPr>
        <w:t>предоставляет специфичную реализацию для квадрата, который является частным случаем прямоугольника, и позволяет создавать объекты квадратов с различными параметрами стороны, цвета и заполнения, при этом наследуя функциональность и характеристики от класса Rectangle.</w:t>
      </w:r>
    </w:p>
    <w:p>
      <w:pPr>
        <w:pStyle w:val="Normal"/>
        <w:keepNext w:val="true"/>
        <w:spacing w:lineRule="auto" w:line="360"/>
        <w:jc w:val="center"/>
        <w:rPr>
          <w:bCs/>
          <w:sz w:val="28"/>
          <w:szCs w:val="28"/>
          <w:lang w:val="en-US"/>
        </w:rPr>
      </w:pPr>
      <w:r>
        <w:rPr>
          <w:bCs/>
          <w:sz w:val="28"/>
          <w:szCs w:val="28"/>
          <w:lang w:val="en-US"/>
        </w:rPr>
        <w:drawing>
          <wp:anchor behindDoc="0" distT="0" distB="0" distL="0" distR="0" simplePos="0" locked="0" layoutInCell="0" allowOverlap="1" relativeHeight="13">
            <wp:simplePos x="0" y="0"/>
            <wp:positionH relativeFrom="column">
              <wp:posOffset>123825</wp:posOffset>
            </wp:positionH>
            <wp:positionV relativeFrom="paragraph">
              <wp:posOffset>238125</wp:posOffset>
            </wp:positionV>
            <wp:extent cx="5940425" cy="2291715"/>
            <wp:effectExtent l="0" t="0" r="0" b="0"/>
            <wp:wrapSquare wrapText="largest"/>
            <wp:docPr id="12" name="Изображение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25" descr=""/>
                    <pic:cNvPicPr>
                      <a:picLocks noChangeAspect="1" noChangeArrowheads="1"/>
                    </pic:cNvPicPr>
                  </pic:nvPicPr>
                  <pic:blipFill>
                    <a:blip r:embed="rId16"/>
                    <a:stretch>
                      <a:fillRect/>
                    </a:stretch>
                  </pic:blipFill>
                  <pic:spPr bwMode="auto">
                    <a:xfrm>
                      <a:off x="0" y="0"/>
                      <a:ext cx="5940425" cy="2291715"/>
                    </a:xfrm>
                    <a:prstGeom prst="rect">
                      <a:avLst/>
                    </a:prstGeom>
                  </pic:spPr>
                </pic:pic>
              </a:graphicData>
            </a:graphic>
          </wp:anchor>
        </w:drawing>
      </w:r>
    </w:p>
    <w:p>
      <w:pPr>
        <w:pStyle w:val="Normal"/>
        <w:keepNext w:val="true"/>
        <w:spacing w:lineRule="auto" w:line="360"/>
        <w:ind w:left="720" w:hanging="0"/>
        <w:jc w:val="center"/>
        <w:rPr>
          <w:sz w:val="28"/>
          <w:szCs w:val="28"/>
        </w:rPr>
      </w:pPr>
      <w:r>
        <w:rPr>
          <w:sz w:val="28"/>
          <w:szCs w:val="28"/>
        </w:rPr>
        <w:t xml:space="preserve">Рисунок 17 – Реализация методов класса </w:t>
      </w:r>
      <w:r>
        <w:rPr>
          <w:sz w:val="28"/>
          <w:szCs w:val="28"/>
          <w:lang w:val="en-US"/>
        </w:rPr>
        <w:t>Square</w:t>
      </w:r>
    </w:p>
    <w:p>
      <w:pPr>
        <w:pStyle w:val="Normal"/>
        <w:keepNext w:val="true"/>
        <w:spacing w:lineRule="auto" w:line="360"/>
        <w:rPr>
          <w:bCs/>
          <w:sz w:val="28"/>
          <w:szCs w:val="28"/>
        </w:rPr>
      </w:pPr>
      <w:r>
        <w:rPr>
          <w:bCs/>
          <w:sz w:val="28"/>
          <w:szCs w:val="28"/>
        </w:rPr>
      </w:r>
    </w:p>
    <w:p>
      <w:pPr>
        <w:pStyle w:val="Normal"/>
        <w:keepNext w:val="true"/>
        <w:spacing w:lineRule="auto" w:line="360"/>
        <w:jc w:val="both"/>
        <w:rPr>
          <w:bCs/>
          <w:sz w:val="28"/>
          <w:szCs w:val="28"/>
        </w:rPr>
      </w:pPr>
      <w:r>
        <w:rPr>
          <w:bCs/>
          <w:sz w:val="28"/>
          <w:szCs w:val="28"/>
        </w:rPr>
        <w:tab/>
        <w:t xml:space="preserve">Для выполнения третьего задания был описан класс </w:t>
      </w:r>
      <w:r>
        <w:rPr>
          <w:bCs/>
          <w:sz w:val="28"/>
          <w:szCs w:val="28"/>
          <w:lang w:val="en-US"/>
        </w:rPr>
        <w:t>TestShape</w:t>
      </w:r>
      <w:r>
        <w:rPr>
          <w:bCs/>
          <w:sz w:val="28"/>
          <w:szCs w:val="28"/>
        </w:rPr>
        <w:t>, предназначенный для тестирования первого и второго упражнения. Ошибки, возникшие в результате компиляции кода:</w:t>
      </w:r>
    </w:p>
    <w:p>
      <w:pPr>
        <w:pStyle w:val="ListParagraph"/>
        <w:keepNext w:val="true"/>
        <w:numPr>
          <w:ilvl w:val="0"/>
          <w:numId w:val="13"/>
        </w:numPr>
        <w:spacing w:lineRule="auto" w:line="360"/>
        <w:jc w:val="both"/>
        <w:rPr>
          <w:bCs/>
          <w:sz w:val="28"/>
          <w:szCs w:val="28"/>
        </w:rPr>
      </w:pPr>
      <w:r>
        <w:rPr>
          <w:b/>
          <w:bCs/>
          <w:sz w:val="28"/>
          <w:szCs w:val="28"/>
        </w:rPr>
        <w:t>Shape s1 = new Circle(5.5, "RED", false);</w:t>
      </w:r>
      <w:r>
        <w:rPr>
          <w:bCs/>
          <w:sz w:val="28"/>
          <w:szCs w:val="28"/>
        </w:rPr>
        <w:t xml:space="preserve"> - Эта строка создает объект </w:t>
      </w:r>
      <w:r>
        <w:rPr>
          <w:b/>
          <w:bCs/>
          <w:sz w:val="28"/>
          <w:szCs w:val="28"/>
        </w:rPr>
        <w:t>Circle</w:t>
      </w:r>
      <w:r>
        <w:rPr>
          <w:bCs/>
          <w:sz w:val="28"/>
          <w:szCs w:val="28"/>
        </w:rPr>
        <w:t xml:space="preserve">, но он сохраняется в переменной типа </w:t>
      </w:r>
      <w:r>
        <w:rPr>
          <w:b/>
          <w:bCs/>
          <w:sz w:val="28"/>
          <w:szCs w:val="28"/>
        </w:rPr>
        <w:t>Shape</w:t>
      </w:r>
      <w:r>
        <w:rPr>
          <w:bCs/>
          <w:sz w:val="28"/>
          <w:szCs w:val="28"/>
        </w:rPr>
        <w:t xml:space="preserve">. В результате доступны только методы, объявленные в классе </w:t>
      </w:r>
      <w:r>
        <w:rPr>
          <w:b/>
          <w:bCs/>
          <w:sz w:val="28"/>
          <w:szCs w:val="28"/>
        </w:rPr>
        <w:t>Shape</w:t>
      </w:r>
      <w:r>
        <w:rPr>
          <w:bCs/>
          <w:sz w:val="28"/>
          <w:szCs w:val="28"/>
        </w:rPr>
        <w:t xml:space="preserve">, и не доступен метод </w:t>
      </w:r>
      <w:r>
        <w:rPr>
          <w:b/>
          <w:bCs/>
          <w:sz w:val="28"/>
          <w:szCs w:val="28"/>
        </w:rPr>
        <w:t>getRadius()</w:t>
      </w:r>
      <w:r>
        <w:rPr>
          <w:bCs/>
          <w:sz w:val="28"/>
          <w:szCs w:val="28"/>
        </w:rPr>
        <w:t xml:space="preserve">, так как он не объявлен в </w:t>
      </w:r>
      <w:r>
        <w:rPr>
          <w:b/>
          <w:bCs/>
          <w:sz w:val="28"/>
          <w:szCs w:val="28"/>
        </w:rPr>
        <w:t>Shape</w:t>
      </w:r>
      <w:r>
        <w:rPr>
          <w:bCs/>
          <w:sz w:val="28"/>
          <w:szCs w:val="28"/>
        </w:rPr>
        <w:t>.</w:t>
      </w:r>
    </w:p>
    <w:p>
      <w:pPr>
        <w:pStyle w:val="ListParagraph"/>
        <w:keepNext w:val="true"/>
        <w:numPr>
          <w:ilvl w:val="0"/>
          <w:numId w:val="13"/>
        </w:numPr>
        <w:spacing w:lineRule="auto" w:line="360"/>
        <w:jc w:val="both"/>
        <w:rPr>
          <w:bCs/>
          <w:sz w:val="28"/>
          <w:szCs w:val="28"/>
        </w:rPr>
      </w:pPr>
      <w:r>
        <w:rPr>
          <w:b/>
          <w:bCs/>
          <w:sz w:val="28"/>
          <w:szCs w:val="28"/>
        </w:rPr>
        <w:t>Shape s3 = new Rectangle(1.0, 2.0, "RED", false);</w:t>
      </w:r>
      <w:r>
        <w:rPr>
          <w:bCs/>
          <w:sz w:val="28"/>
          <w:szCs w:val="28"/>
        </w:rPr>
        <w:t xml:space="preserve"> - Здесь создается объект </w:t>
      </w:r>
      <w:r>
        <w:rPr>
          <w:b/>
          <w:bCs/>
          <w:sz w:val="28"/>
          <w:szCs w:val="28"/>
        </w:rPr>
        <w:t>Rectangle</w:t>
      </w:r>
      <w:r>
        <w:rPr>
          <w:bCs/>
          <w:sz w:val="28"/>
          <w:szCs w:val="28"/>
        </w:rPr>
        <w:t xml:space="preserve">, который также сохраняется в переменной типа </w:t>
      </w:r>
      <w:r>
        <w:rPr>
          <w:b/>
          <w:bCs/>
          <w:sz w:val="28"/>
          <w:szCs w:val="28"/>
        </w:rPr>
        <w:t>Shape</w:t>
      </w:r>
      <w:r>
        <w:rPr>
          <w:bCs/>
          <w:sz w:val="28"/>
          <w:szCs w:val="28"/>
        </w:rPr>
        <w:t xml:space="preserve">. Снова доступны только методы </w:t>
      </w:r>
      <w:r>
        <w:rPr>
          <w:b/>
          <w:bCs/>
          <w:sz w:val="28"/>
          <w:szCs w:val="28"/>
        </w:rPr>
        <w:t>Shape</w:t>
      </w:r>
      <w:r>
        <w:rPr>
          <w:bCs/>
          <w:sz w:val="28"/>
          <w:szCs w:val="28"/>
        </w:rPr>
        <w:t xml:space="preserve">, и методы, специфичные для </w:t>
      </w:r>
      <w:r>
        <w:rPr>
          <w:b/>
          <w:bCs/>
          <w:sz w:val="28"/>
          <w:szCs w:val="28"/>
        </w:rPr>
        <w:t>Rectangle</w:t>
      </w:r>
      <w:r>
        <w:rPr>
          <w:bCs/>
          <w:sz w:val="28"/>
          <w:szCs w:val="28"/>
        </w:rPr>
        <w:t xml:space="preserve">, такие как </w:t>
      </w:r>
      <w:r>
        <w:rPr>
          <w:b/>
          <w:bCs/>
          <w:sz w:val="28"/>
          <w:szCs w:val="28"/>
        </w:rPr>
        <w:t>getLength()</w:t>
      </w:r>
      <w:r>
        <w:rPr>
          <w:bCs/>
          <w:sz w:val="28"/>
          <w:szCs w:val="28"/>
        </w:rPr>
        <w:t>, не доступны.</w:t>
      </w:r>
    </w:p>
    <w:p>
      <w:pPr>
        <w:pStyle w:val="ListParagraph"/>
        <w:keepNext w:val="true"/>
        <w:numPr>
          <w:ilvl w:val="0"/>
          <w:numId w:val="13"/>
        </w:numPr>
        <w:spacing w:lineRule="auto" w:line="360"/>
        <w:jc w:val="both"/>
        <w:rPr>
          <w:bCs/>
          <w:sz w:val="28"/>
          <w:szCs w:val="28"/>
        </w:rPr>
      </w:pPr>
      <w:r>
        <w:rPr>
          <w:b/>
          <w:bCs/>
          <w:sz w:val="28"/>
          <w:szCs w:val="28"/>
        </w:rPr>
        <w:t>Shape s4 = new Square(6.6);</w:t>
      </w:r>
      <w:r>
        <w:rPr>
          <w:bCs/>
          <w:sz w:val="28"/>
          <w:szCs w:val="28"/>
        </w:rPr>
        <w:t xml:space="preserve"> - Здесь создается объект </w:t>
      </w:r>
      <w:r>
        <w:rPr>
          <w:b/>
          <w:bCs/>
          <w:sz w:val="28"/>
          <w:szCs w:val="28"/>
        </w:rPr>
        <w:t>Square</w:t>
      </w:r>
      <w:r>
        <w:rPr>
          <w:bCs/>
          <w:sz w:val="28"/>
          <w:szCs w:val="28"/>
        </w:rPr>
        <w:t xml:space="preserve">, сохраненный в переменной типа </w:t>
      </w:r>
      <w:r>
        <w:rPr>
          <w:b/>
          <w:bCs/>
          <w:sz w:val="28"/>
          <w:szCs w:val="28"/>
        </w:rPr>
        <w:t>Shape</w:t>
      </w:r>
      <w:r>
        <w:rPr>
          <w:bCs/>
          <w:sz w:val="28"/>
          <w:szCs w:val="28"/>
        </w:rPr>
        <w:t xml:space="preserve">. Снова доступны только методы </w:t>
      </w:r>
      <w:r>
        <w:rPr>
          <w:b/>
          <w:bCs/>
          <w:sz w:val="28"/>
          <w:szCs w:val="28"/>
        </w:rPr>
        <w:t>Shape</w:t>
      </w:r>
      <w:r>
        <w:rPr>
          <w:bCs/>
          <w:sz w:val="28"/>
          <w:szCs w:val="28"/>
        </w:rPr>
        <w:t xml:space="preserve">, и методы, специфичные для </w:t>
      </w:r>
      <w:r>
        <w:rPr>
          <w:b/>
          <w:bCs/>
          <w:sz w:val="28"/>
          <w:szCs w:val="28"/>
        </w:rPr>
        <w:t>Square</w:t>
      </w:r>
      <w:r>
        <w:rPr>
          <w:bCs/>
          <w:sz w:val="28"/>
          <w:szCs w:val="28"/>
        </w:rPr>
        <w:t xml:space="preserve">, такие как </w:t>
      </w:r>
      <w:r>
        <w:rPr>
          <w:b/>
          <w:bCs/>
          <w:sz w:val="28"/>
          <w:szCs w:val="28"/>
        </w:rPr>
        <w:t>getSide()</w:t>
      </w:r>
      <w:r>
        <w:rPr>
          <w:bCs/>
          <w:sz w:val="28"/>
          <w:szCs w:val="28"/>
        </w:rPr>
        <w:t>, не доступны.</w:t>
      </w:r>
    </w:p>
    <w:p>
      <w:pPr>
        <w:pStyle w:val="ListParagraph"/>
        <w:keepNext w:val="true"/>
        <w:numPr>
          <w:ilvl w:val="0"/>
          <w:numId w:val="13"/>
        </w:numPr>
        <w:spacing w:lineRule="auto" w:line="360"/>
        <w:jc w:val="both"/>
        <w:rPr>
          <w:bCs/>
          <w:sz w:val="28"/>
          <w:szCs w:val="28"/>
        </w:rPr>
      </w:pPr>
      <w:r>
        <w:rPr>
          <w:b/>
          <w:bCs/>
          <w:sz w:val="28"/>
          <w:szCs w:val="28"/>
        </w:rPr>
        <w:t>Rectangle r2 = (Rectangle)s4;</w:t>
      </w:r>
      <w:r>
        <w:rPr>
          <w:bCs/>
          <w:sz w:val="28"/>
          <w:szCs w:val="28"/>
        </w:rPr>
        <w:t xml:space="preserve"> - Эта строка пытается выполнить downcast объекта </w:t>
      </w:r>
      <w:r>
        <w:rPr>
          <w:b/>
          <w:bCs/>
          <w:sz w:val="28"/>
          <w:szCs w:val="28"/>
        </w:rPr>
        <w:t>s4</w:t>
      </w:r>
      <w:r>
        <w:rPr>
          <w:bCs/>
          <w:sz w:val="28"/>
          <w:szCs w:val="28"/>
        </w:rPr>
        <w:t xml:space="preserve"> обратно к типу </w:t>
      </w:r>
      <w:r>
        <w:rPr>
          <w:b/>
          <w:bCs/>
          <w:sz w:val="28"/>
          <w:szCs w:val="28"/>
        </w:rPr>
        <w:t>Rectangle</w:t>
      </w:r>
      <w:r>
        <w:rPr>
          <w:bCs/>
          <w:sz w:val="28"/>
          <w:szCs w:val="28"/>
        </w:rPr>
        <w:t xml:space="preserve">, что допустимо, так как </w:t>
      </w:r>
      <w:r>
        <w:rPr>
          <w:b/>
          <w:bCs/>
          <w:sz w:val="28"/>
          <w:szCs w:val="28"/>
        </w:rPr>
        <w:t>s4</w:t>
      </w:r>
      <w:r>
        <w:rPr>
          <w:bCs/>
          <w:sz w:val="28"/>
          <w:szCs w:val="28"/>
        </w:rPr>
        <w:t xml:space="preserve"> был создан как </w:t>
      </w:r>
      <w:r>
        <w:rPr>
          <w:b/>
          <w:bCs/>
          <w:sz w:val="28"/>
          <w:szCs w:val="28"/>
        </w:rPr>
        <w:t>Square</w:t>
      </w:r>
      <w:r>
        <w:rPr>
          <w:bCs/>
          <w:sz w:val="28"/>
          <w:szCs w:val="28"/>
        </w:rPr>
        <w:t xml:space="preserve">. Однако это вызывает потенциальную проблему: </w:t>
      </w:r>
      <w:r>
        <w:rPr>
          <w:b/>
          <w:bCs/>
          <w:sz w:val="28"/>
          <w:szCs w:val="28"/>
        </w:rPr>
        <w:t>Square</w:t>
      </w:r>
      <w:r>
        <w:rPr>
          <w:bCs/>
          <w:sz w:val="28"/>
          <w:szCs w:val="28"/>
        </w:rPr>
        <w:t xml:space="preserve"> наследует от </w:t>
      </w:r>
      <w:r>
        <w:rPr>
          <w:b/>
          <w:bCs/>
          <w:sz w:val="28"/>
          <w:szCs w:val="28"/>
        </w:rPr>
        <w:t>Rectangle</w:t>
      </w:r>
      <w:r>
        <w:rPr>
          <w:bCs/>
          <w:sz w:val="28"/>
          <w:szCs w:val="28"/>
        </w:rPr>
        <w:t xml:space="preserve">, но </w:t>
      </w:r>
      <w:r>
        <w:rPr>
          <w:b/>
          <w:bCs/>
          <w:sz w:val="28"/>
          <w:szCs w:val="28"/>
        </w:rPr>
        <w:t>Square</w:t>
      </w:r>
      <w:r>
        <w:rPr>
          <w:bCs/>
          <w:sz w:val="28"/>
          <w:szCs w:val="28"/>
        </w:rPr>
        <w:t xml:space="preserve"> - это более специфичный тип, и некоторые методы </w:t>
      </w:r>
      <w:r>
        <w:rPr>
          <w:b/>
          <w:bCs/>
          <w:sz w:val="28"/>
          <w:szCs w:val="28"/>
        </w:rPr>
        <w:t>Rectangle</w:t>
      </w:r>
      <w:r>
        <w:rPr>
          <w:bCs/>
          <w:sz w:val="28"/>
          <w:szCs w:val="28"/>
        </w:rPr>
        <w:t xml:space="preserve"> (например, </w:t>
      </w:r>
      <w:r>
        <w:rPr>
          <w:b/>
          <w:bCs/>
          <w:sz w:val="28"/>
          <w:szCs w:val="28"/>
        </w:rPr>
        <w:t>getSide()</w:t>
      </w:r>
      <w:r>
        <w:rPr>
          <w:bCs/>
          <w:sz w:val="28"/>
          <w:szCs w:val="28"/>
        </w:rPr>
        <w:t xml:space="preserve">) могут быть неадекватными для квадрата. Таким образом, вызов метода </w:t>
      </w:r>
      <w:r>
        <w:rPr>
          <w:b/>
          <w:bCs/>
          <w:sz w:val="28"/>
          <w:szCs w:val="28"/>
        </w:rPr>
        <w:t xml:space="preserve">getSide() </w:t>
      </w:r>
      <w:r>
        <w:rPr>
          <w:bCs/>
          <w:sz w:val="28"/>
          <w:szCs w:val="28"/>
        </w:rPr>
        <w:t xml:space="preserve">для </w:t>
      </w:r>
      <w:r>
        <w:rPr>
          <w:b/>
          <w:bCs/>
          <w:sz w:val="28"/>
          <w:szCs w:val="28"/>
        </w:rPr>
        <w:t>r2</w:t>
      </w:r>
      <w:r>
        <w:rPr>
          <w:bCs/>
          <w:sz w:val="28"/>
          <w:szCs w:val="28"/>
        </w:rPr>
        <w:t xml:space="preserve"> могут вызвать ошибку времени выполнения, так как они не определены в </w:t>
      </w:r>
      <w:r>
        <w:rPr>
          <w:b/>
          <w:bCs/>
          <w:sz w:val="28"/>
          <w:szCs w:val="28"/>
        </w:rPr>
        <w:t>Rectangle</w:t>
      </w:r>
      <w:r>
        <w:rPr>
          <w:bCs/>
          <w:sz w:val="28"/>
          <w:szCs w:val="28"/>
        </w:rPr>
        <w:t>.</w:t>
      </w:r>
    </w:p>
    <w:p>
      <w:pPr>
        <w:pStyle w:val="ListParagraph"/>
        <w:keepNext w:val="true"/>
        <w:numPr>
          <w:ilvl w:val="0"/>
          <w:numId w:val="13"/>
        </w:numPr>
        <w:spacing w:lineRule="auto" w:line="360"/>
        <w:jc w:val="both"/>
        <w:rPr>
          <w:bCs/>
          <w:sz w:val="28"/>
          <w:szCs w:val="28"/>
        </w:rPr>
      </w:pPr>
      <w:r>
        <w:rPr>
          <w:bCs/>
          <w:sz w:val="28"/>
          <w:szCs w:val="28"/>
        </w:rPr>
        <w:t xml:space="preserve">Попытка создать экземпляр абстрактного класса </w:t>
      </w:r>
      <w:r>
        <w:rPr>
          <w:b/>
          <w:bCs/>
          <w:sz w:val="28"/>
          <w:szCs w:val="28"/>
          <w:lang w:val="en-US"/>
        </w:rPr>
        <w:t>Shape</w:t>
      </w:r>
      <w:r>
        <w:rPr>
          <w:bCs/>
          <w:sz w:val="28"/>
          <w:szCs w:val="28"/>
        </w:rPr>
        <w:t xml:space="preserve"> также приводит к ошибке.</w:t>
      </w:r>
    </w:p>
    <w:p>
      <w:pPr>
        <w:pStyle w:val="Normal"/>
        <w:keepNext w:val="true"/>
        <w:spacing w:lineRule="auto" w:line="360"/>
        <w:jc w:val="center"/>
        <w:rPr>
          <w:sz w:val="28"/>
          <w:szCs w:val="28"/>
          <w:lang w:val="en-US"/>
        </w:rPr>
      </w:pPr>
      <w:r>
        <w:rPr>
          <w:sz w:val="28"/>
          <w:szCs w:val="28"/>
          <w:lang w:val="en-US"/>
        </w:rPr>
        <w:drawing>
          <wp:anchor behindDoc="0" distT="0" distB="0" distL="0" distR="0" simplePos="0" locked="0" layoutInCell="0" allowOverlap="1" relativeHeight="14">
            <wp:simplePos x="0" y="0"/>
            <wp:positionH relativeFrom="column">
              <wp:posOffset>47625</wp:posOffset>
            </wp:positionH>
            <wp:positionV relativeFrom="paragraph">
              <wp:posOffset>219075</wp:posOffset>
            </wp:positionV>
            <wp:extent cx="5940425" cy="5265420"/>
            <wp:effectExtent l="0" t="0" r="0" b="0"/>
            <wp:wrapSquare wrapText="largest"/>
            <wp:docPr id="13" name="Изображение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26" descr=""/>
                    <pic:cNvPicPr>
                      <a:picLocks noChangeAspect="1" noChangeArrowheads="1"/>
                    </pic:cNvPicPr>
                  </pic:nvPicPr>
                  <pic:blipFill>
                    <a:blip r:embed="rId17"/>
                    <a:stretch>
                      <a:fillRect/>
                    </a:stretch>
                  </pic:blipFill>
                  <pic:spPr bwMode="auto">
                    <a:xfrm>
                      <a:off x="0" y="0"/>
                      <a:ext cx="5940425" cy="5265420"/>
                    </a:xfrm>
                    <a:prstGeom prst="rect">
                      <a:avLst/>
                    </a:prstGeom>
                  </pic:spPr>
                </pic:pic>
              </a:graphicData>
            </a:graphic>
          </wp:anchor>
        </w:drawing>
      </w:r>
    </w:p>
    <w:p>
      <w:pPr>
        <w:pStyle w:val="Normal"/>
        <w:keepNext w:val="true"/>
        <w:spacing w:lineRule="auto" w:line="360"/>
        <w:ind w:left="720" w:hanging="0"/>
        <w:jc w:val="center"/>
        <w:rPr>
          <w:sz w:val="28"/>
          <w:szCs w:val="28"/>
        </w:rPr>
      </w:pPr>
      <w:r>
        <w:rPr>
          <w:sz w:val="28"/>
          <w:szCs w:val="28"/>
        </w:rPr>
        <w:t>Рисунок 18 – Тестирование задания №3</w:t>
      </w:r>
    </w:p>
    <w:p>
      <w:pPr>
        <w:pStyle w:val="Normal"/>
        <w:keepNext w:val="true"/>
        <w:spacing w:lineRule="auto" w:line="360"/>
        <w:rPr>
          <w:sz w:val="28"/>
          <w:szCs w:val="28"/>
        </w:rPr>
      </w:pPr>
      <w:r>
        <w:rPr>
          <w:sz w:val="28"/>
          <w:szCs w:val="28"/>
        </w:rPr>
      </w:r>
    </w:p>
    <w:p>
      <w:pPr>
        <w:pStyle w:val="Normal"/>
        <w:keepNext w:val="true"/>
        <w:spacing w:lineRule="auto" w:line="360"/>
        <w:jc w:val="both"/>
        <w:rPr>
          <w:sz w:val="28"/>
          <w:szCs w:val="28"/>
        </w:rPr>
      </w:pPr>
      <w:r>
        <w:rPr>
          <w:sz w:val="28"/>
          <w:szCs w:val="28"/>
        </w:rPr>
        <w:tab/>
        <w:t xml:space="preserve">Для выполнения четвертого задания был описан код, который определяет интерфейс </w:t>
      </w:r>
      <w:r>
        <w:rPr>
          <w:b/>
          <w:bCs/>
          <w:sz w:val="28"/>
          <w:szCs w:val="28"/>
        </w:rPr>
        <w:t>Movable</w:t>
      </w:r>
      <w:r>
        <w:rPr>
          <w:sz w:val="28"/>
          <w:szCs w:val="28"/>
        </w:rPr>
        <w:t xml:space="preserve">, который имеет четыре метода для перемещения объекта вверх, вниз, вправо и влево. Далее описаны два класса, </w:t>
      </w:r>
      <w:r>
        <w:rPr>
          <w:b/>
          <w:bCs/>
          <w:sz w:val="28"/>
          <w:szCs w:val="28"/>
        </w:rPr>
        <w:t>MovablePoint</w:t>
      </w:r>
      <w:r>
        <w:rPr>
          <w:sz w:val="28"/>
          <w:szCs w:val="28"/>
        </w:rPr>
        <w:t xml:space="preserve"> и </w:t>
      </w:r>
      <w:r>
        <w:rPr>
          <w:b/>
          <w:bCs/>
          <w:sz w:val="28"/>
          <w:szCs w:val="28"/>
        </w:rPr>
        <w:t>MovableCircle</w:t>
      </w:r>
      <w:r>
        <w:rPr>
          <w:sz w:val="28"/>
          <w:szCs w:val="28"/>
        </w:rPr>
        <w:t>, которые реализуют этот интерфейс.</w:t>
      </w:r>
    </w:p>
    <w:p>
      <w:pPr>
        <w:pStyle w:val="Normal"/>
        <w:keepNext w:val="true"/>
        <w:numPr>
          <w:ilvl w:val="0"/>
          <w:numId w:val="14"/>
        </w:numPr>
        <w:spacing w:lineRule="auto" w:line="360"/>
        <w:jc w:val="both"/>
        <w:rPr>
          <w:sz w:val="28"/>
          <w:szCs w:val="28"/>
        </w:rPr>
      </w:pPr>
      <w:r>
        <w:rPr>
          <w:b/>
          <w:bCs/>
          <w:sz w:val="28"/>
          <w:szCs w:val="28"/>
        </w:rPr>
        <w:t>MovablePoint</w:t>
      </w:r>
      <w:r>
        <w:rPr>
          <w:sz w:val="28"/>
          <w:szCs w:val="28"/>
        </w:rPr>
        <w:t xml:space="preserve"> представляет точку с координатами </w:t>
      </w:r>
      <w:r>
        <w:rPr>
          <w:b/>
          <w:bCs/>
          <w:sz w:val="28"/>
          <w:szCs w:val="28"/>
        </w:rPr>
        <w:t>(x, y)</w:t>
      </w:r>
      <w:r>
        <w:rPr>
          <w:sz w:val="28"/>
          <w:szCs w:val="28"/>
        </w:rPr>
        <w:t xml:space="preserve"> и скоростями перемещения </w:t>
      </w:r>
      <w:r>
        <w:rPr>
          <w:b/>
          <w:bCs/>
          <w:sz w:val="28"/>
          <w:szCs w:val="28"/>
        </w:rPr>
        <w:t>(xSpeed, ySpeed)</w:t>
      </w:r>
      <w:r>
        <w:rPr>
          <w:sz w:val="28"/>
          <w:szCs w:val="28"/>
        </w:rPr>
        <w:t xml:space="preserve">. Он реализует методы </w:t>
      </w:r>
      <w:r>
        <w:rPr>
          <w:b/>
          <w:bCs/>
          <w:sz w:val="28"/>
          <w:szCs w:val="28"/>
        </w:rPr>
        <w:t>moveUp</w:t>
      </w:r>
      <w:r>
        <w:rPr>
          <w:sz w:val="28"/>
          <w:szCs w:val="28"/>
        </w:rPr>
        <w:t xml:space="preserve">, </w:t>
      </w:r>
      <w:r>
        <w:rPr>
          <w:b/>
          <w:bCs/>
          <w:sz w:val="28"/>
          <w:szCs w:val="28"/>
        </w:rPr>
        <w:t>moveDown</w:t>
      </w:r>
      <w:r>
        <w:rPr>
          <w:sz w:val="28"/>
          <w:szCs w:val="28"/>
        </w:rPr>
        <w:t xml:space="preserve">, </w:t>
      </w:r>
      <w:r>
        <w:rPr>
          <w:b/>
          <w:bCs/>
          <w:sz w:val="28"/>
          <w:szCs w:val="28"/>
        </w:rPr>
        <w:t>moveRight</w:t>
      </w:r>
      <w:r>
        <w:rPr>
          <w:sz w:val="28"/>
          <w:szCs w:val="28"/>
        </w:rPr>
        <w:t xml:space="preserve"> и </w:t>
      </w:r>
      <w:r>
        <w:rPr>
          <w:b/>
          <w:bCs/>
          <w:sz w:val="28"/>
          <w:szCs w:val="28"/>
        </w:rPr>
        <w:t>moveLeft</w:t>
      </w:r>
      <w:r>
        <w:rPr>
          <w:sz w:val="28"/>
          <w:szCs w:val="28"/>
        </w:rPr>
        <w:t>, которые изменяют координаты точки соответствующим образом.</w:t>
      </w:r>
    </w:p>
    <w:p>
      <w:pPr>
        <w:pStyle w:val="Normal"/>
        <w:keepNext w:val="true"/>
        <w:numPr>
          <w:ilvl w:val="0"/>
          <w:numId w:val="14"/>
        </w:numPr>
        <w:spacing w:lineRule="auto" w:line="360"/>
        <w:jc w:val="both"/>
        <w:rPr>
          <w:sz w:val="28"/>
          <w:szCs w:val="28"/>
        </w:rPr>
      </w:pPr>
      <w:r>
        <w:rPr>
          <w:b/>
          <w:bCs/>
          <w:sz w:val="28"/>
          <w:szCs w:val="28"/>
        </w:rPr>
        <w:t>MovableCircle</w:t>
      </w:r>
      <w:r>
        <w:rPr>
          <w:sz w:val="28"/>
          <w:szCs w:val="28"/>
        </w:rPr>
        <w:t xml:space="preserve"> представляет круг с центром в объекте </w:t>
      </w:r>
      <w:r>
        <w:rPr>
          <w:b/>
          <w:bCs/>
          <w:sz w:val="28"/>
          <w:szCs w:val="28"/>
        </w:rPr>
        <w:t>MovablePoint</w:t>
      </w:r>
      <w:r>
        <w:rPr>
          <w:sz w:val="28"/>
          <w:szCs w:val="28"/>
        </w:rPr>
        <w:t xml:space="preserve"> и радиусом. Он также реализует методы интерфейса </w:t>
      </w:r>
      <w:r>
        <w:rPr>
          <w:b/>
          <w:bCs/>
          <w:sz w:val="28"/>
          <w:szCs w:val="28"/>
        </w:rPr>
        <w:t>Movable</w:t>
      </w:r>
      <w:r>
        <w:rPr>
          <w:sz w:val="28"/>
          <w:szCs w:val="28"/>
        </w:rPr>
        <w:t xml:space="preserve">, но вместо непосредственного изменения своих координат, он делегирует вызовы этих методов своему внутреннему объекту </w:t>
      </w:r>
      <w:r>
        <w:rPr>
          <w:b/>
          <w:bCs/>
          <w:sz w:val="28"/>
          <w:szCs w:val="28"/>
        </w:rPr>
        <w:t>center</w:t>
      </w:r>
      <w:r>
        <w:rPr>
          <w:sz w:val="28"/>
          <w:szCs w:val="28"/>
        </w:rPr>
        <w:t xml:space="preserve">, который является экземпляром </w:t>
      </w:r>
      <w:r>
        <w:rPr>
          <w:b/>
          <w:bCs/>
          <w:sz w:val="28"/>
          <w:szCs w:val="28"/>
        </w:rPr>
        <w:t>MovablePoint</w:t>
      </w:r>
      <w:r>
        <w:rPr>
          <w:sz w:val="28"/>
          <w:szCs w:val="28"/>
        </w:rPr>
        <w:t>.</w:t>
      </w:r>
    </w:p>
    <w:p>
      <w:pPr>
        <w:pStyle w:val="Normal"/>
        <w:keepNext w:val="true"/>
        <w:spacing w:lineRule="auto" w:line="360"/>
        <w:jc w:val="both"/>
        <w:rPr>
          <w:sz w:val="28"/>
          <w:szCs w:val="28"/>
        </w:rPr>
      </w:pPr>
      <w:r>
        <w:rPr>
          <w:sz w:val="28"/>
          <w:szCs w:val="28"/>
        </w:rPr>
        <w:tab/>
        <w:t xml:space="preserve">В методе </w:t>
      </w:r>
      <w:r>
        <w:rPr>
          <w:b/>
          <w:bCs/>
          <w:sz w:val="28"/>
          <w:szCs w:val="28"/>
        </w:rPr>
        <w:t>main</w:t>
      </w:r>
      <w:r>
        <w:rPr>
          <w:sz w:val="28"/>
          <w:szCs w:val="28"/>
        </w:rPr>
        <w:t xml:space="preserve"> происходит создание экземпляров </w:t>
      </w:r>
      <w:r>
        <w:rPr>
          <w:b/>
          <w:bCs/>
          <w:sz w:val="28"/>
          <w:szCs w:val="28"/>
        </w:rPr>
        <w:t>MovablePoint</w:t>
      </w:r>
      <w:r>
        <w:rPr>
          <w:sz w:val="28"/>
          <w:szCs w:val="28"/>
        </w:rPr>
        <w:t xml:space="preserve"> и </w:t>
      </w:r>
      <w:r>
        <w:rPr>
          <w:b/>
          <w:bCs/>
          <w:sz w:val="28"/>
          <w:szCs w:val="28"/>
        </w:rPr>
        <w:t>MovableCircle</w:t>
      </w:r>
      <w:r>
        <w:rPr>
          <w:sz w:val="28"/>
          <w:szCs w:val="28"/>
        </w:rPr>
        <w:t xml:space="preserve">, их инициализация начальными значениями, а затем вызов методов перемещения и вывод текущих состояний объектов. Например, для </w:t>
      </w:r>
      <w:r>
        <w:rPr>
          <w:b/>
          <w:bCs/>
          <w:sz w:val="28"/>
          <w:szCs w:val="28"/>
        </w:rPr>
        <w:t>MovablePoint</w:t>
      </w:r>
      <w:r>
        <w:rPr>
          <w:sz w:val="28"/>
          <w:szCs w:val="28"/>
        </w:rPr>
        <w:t xml:space="preserve"> выводится начальное положение точки, затем она перемещается влево и вверх, и выводится её новое положение. Аналогичные действия выполняются и для </w:t>
      </w:r>
      <w:r>
        <w:rPr>
          <w:b/>
          <w:bCs/>
          <w:sz w:val="28"/>
          <w:szCs w:val="28"/>
        </w:rPr>
        <w:t>MovableCircle</w:t>
      </w:r>
      <w:r>
        <w:rPr>
          <w:sz w:val="28"/>
          <w:szCs w:val="28"/>
        </w:rPr>
        <w:t>.</w:t>
      </w:r>
    </w:p>
    <w:p>
      <w:pPr>
        <w:pStyle w:val="Normal"/>
        <w:keepNext w:val="true"/>
        <w:spacing w:lineRule="auto" w:line="360"/>
        <w:jc w:val="center"/>
        <w:rPr>
          <w:sz w:val="28"/>
          <w:szCs w:val="28"/>
        </w:rPr>
      </w:pPr>
      <w:r>
        <w:rPr>
          <w:sz w:val="28"/>
          <w:szCs w:val="28"/>
        </w:rPr>
        <w:drawing>
          <wp:anchor behindDoc="0" distT="0" distB="0" distL="0" distR="0" simplePos="0" locked="0" layoutInCell="0" allowOverlap="1" relativeHeight="15">
            <wp:simplePos x="0" y="0"/>
            <wp:positionH relativeFrom="column">
              <wp:posOffset>0</wp:posOffset>
            </wp:positionH>
            <wp:positionV relativeFrom="paragraph">
              <wp:posOffset>295275</wp:posOffset>
            </wp:positionV>
            <wp:extent cx="5940425" cy="4388485"/>
            <wp:effectExtent l="0" t="0" r="0" b="0"/>
            <wp:wrapSquare wrapText="largest"/>
            <wp:docPr id="14" name="Изображение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27" descr=""/>
                    <pic:cNvPicPr>
                      <a:picLocks noChangeAspect="1" noChangeArrowheads="1"/>
                    </pic:cNvPicPr>
                  </pic:nvPicPr>
                  <pic:blipFill>
                    <a:blip r:embed="rId18"/>
                    <a:stretch>
                      <a:fillRect/>
                    </a:stretch>
                  </pic:blipFill>
                  <pic:spPr bwMode="auto">
                    <a:xfrm>
                      <a:off x="0" y="0"/>
                      <a:ext cx="5940425" cy="4388485"/>
                    </a:xfrm>
                    <a:prstGeom prst="rect">
                      <a:avLst/>
                    </a:prstGeom>
                  </pic:spPr>
                </pic:pic>
              </a:graphicData>
            </a:graphic>
          </wp:anchor>
        </w:drawing>
      </w:r>
    </w:p>
    <w:p>
      <w:pPr>
        <w:pStyle w:val="Normal"/>
        <w:keepNext w:val="true"/>
        <w:spacing w:lineRule="auto" w:line="360"/>
        <w:ind w:left="720" w:hanging="0"/>
        <w:jc w:val="center"/>
        <w:rPr>
          <w:sz w:val="28"/>
          <w:szCs w:val="28"/>
        </w:rPr>
      </w:pPr>
      <w:r>
        <w:rPr>
          <w:sz w:val="28"/>
          <w:szCs w:val="28"/>
        </w:rPr>
        <w:t>Рисунок 19 – Тестирование задания №4</w:t>
      </w:r>
    </w:p>
    <w:p>
      <w:pPr>
        <w:pStyle w:val="Normal"/>
        <w:spacing w:lineRule="auto" w:line="360"/>
        <w:jc w:val="both"/>
        <w:rPr>
          <w:b/>
          <w:b/>
          <w:sz w:val="28"/>
          <w:szCs w:val="28"/>
        </w:rPr>
      </w:pPr>
      <w:r>
        <w:rPr>
          <w:b/>
          <w:sz w:val="28"/>
          <w:szCs w:val="28"/>
        </w:rPr>
      </w:r>
    </w:p>
    <w:p>
      <w:pPr>
        <w:pStyle w:val="Normal"/>
        <w:spacing w:lineRule="auto" w:line="360"/>
        <w:jc w:val="both"/>
        <w:rPr>
          <w:b/>
          <w:b/>
          <w:sz w:val="28"/>
          <w:szCs w:val="28"/>
        </w:rPr>
      </w:pPr>
      <w:r>
        <w:rPr>
          <w:b/>
          <w:sz w:val="28"/>
          <w:szCs w:val="28"/>
        </w:rPr>
        <w:t>Выводы по работе</w:t>
      </w:r>
    </w:p>
    <w:p>
      <w:pPr>
        <w:pStyle w:val="ListParagraph"/>
        <w:spacing w:lineRule="auto" w:line="360"/>
        <w:ind w:left="0" w:hanging="0"/>
        <w:jc w:val="both"/>
        <w:rPr>
          <w:sz w:val="28"/>
          <w:szCs w:val="28"/>
        </w:rPr>
      </w:pPr>
      <w:r>
        <w:rPr>
          <w:sz w:val="28"/>
          <w:szCs w:val="28"/>
        </w:rPr>
        <w:tab/>
        <w:t>В ходе данной практической работы мной был приобретен навык работы с абстрактными классами и наследованием на Java.</w:t>
      </w:r>
    </w:p>
    <w:p>
      <w:pPr>
        <w:pStyle w:val="Normal"/>
        <w:keepNext w:val="true"/>
        <w:jc w:val="both"/>
        <w:rPr>
          <w:b/>
          <w:b/>
        </w:rPr>
      </w:pPr>
      <w:r>
        <w:rPr>
          <w:b/>
        </w:rPr>
      </w:r>
    </w:p>
    <w:p>
      <w:pPr>
        <w:pStyle w:val="Normal"/>
        <w:keepNext w:val="true"/>
        <w:jc w:val="both"/>
        <w:rPr>
          <w:b/>
          <w:b/>
          <w:i/>
          <w:i/>
          <w:color w:val="FF0000"/>
        </w:rPr>
      </w:pPr>
      <w:r>
        <w:rPr>
          <w:b/>
        </w:rPr>
        <w:t xml:space="preserve">Используемая литература </w:t>
      </w:r>
      <w:r>
        <w:rPr>
          <w:b/>
          <w:i/>
          <w:color w:val="FF0000"/>
        </w:rPr>
        <w:t>(в конце всего отчета)</w:t>
      </w:r>
    </w:p>
    <w:p>
      <w:pPr>
        <w:pStyle w:val="Normal"/>
        <w:keepNext w:val="true"/>
        <w:jc w:val="both"/>
        <w:rPr>
          <w:i/>
          <w:i/>
          <w:color w:val="FF0000"/>
        </w:rPr>
      </w:pPr>
      <w:r>
        <w:rPr>
          <w:i/>
          <w:color w:val="FF0000"/>
        </w:rPr>
        <w:t>Список литературы тоже должен быть оформлен по ГОСТ. Первым пунктом можно указать:</w:t>
      </w:r>
    </w:p>
    <w:p>
      <w:pPr>
        <w:pStyle w:val="Normal"/>
        <w:keepNext w:val="true"/>
        <w:numPr>
          <w:ilvl w:val="0"/>
          <w:numId w:val="1"/>
        </w:numPr>
        <w:jc w:val="both"/>
        <w:rPr>
          <w:b/>
          <w:b/>
        </w:rPr>
      </w:pPr>
      <w:r>
        <w:rPr>
          <w:i/>
          <w:color w:val="FF0000"/>
        </w:rPr>
        <w:t>Конспект лекций по дисциплине «Программирование на языке Джава», РТУ МИРЭА, лектор – старший преподаватель Зорина Н.В.</w:t>
      </w:r>
    </w:p>
    <w:p>
      <w:pPr>
        <w:pStyle w:val="Normal"/>
        <w:keepNext w:val="true"/>
        <w:numPr>
          <w:ilvl w:val="0"/>
          <w:numId w:val="1"/>
        </w:numPr>
        <w:jc w:val="both"/>
        <w:rPr>
          <w:i/>
          <w:i/>
          <w:color w:val="FF0000"/>
        </w:rPr>
      </w:pPr>
      <w:r>
        <w:rPr>
          <w:i/>
          <w:color w:val="FF0000"/>
        </w:rPr>
        <w:t>Карпова, И.П. Базы данных: Учебное пособие / И.П. Карпова. –СПб.: Питер, 2013. – 240 с.</w:t>
      </w:r>
    </w:p>
    <w:p>
      <w:pPr>
        <w:pStyle w:val="Normal"/>
        <w:keepNext w:val="true"/>
        <w:numPr>
          <w:ilvl w:val="0"/>
          <w:numId w:val="1"/>
        </w:numPr>
        <w:jc w:val="both"/>
        <w:rPr/>
      </w:pPr>
      <w:r>
        <w:rPr>
          <w:i/>
          <w:color w:val="FF0000"/>
        </w:rPr>
        <w:t xml:space="preserve">Фрэйн Б. HTML5 и CSS3. Разработка сайтов для любых браузеров и устройств – Питер: 2016г. Режим доступа свободный: https://www.htbook.ru/kompjutery_i_seti/setevye_tekhnologii/html5-i-css3-razrabotka-sajtov-dlja-ljubykh-brauzerov-i-ustrojstv; </w:t>
      </w:r>
    </w:p>
    <w:p>
      <w:pPr>
        <w:pStyle w:val="Normal"/>
        <w:keepNext w:val="true"/>
        <w:numPr>
          <w:ilvl w:val="0"/>
          <w:numId w:val="1"/>
        </w:numPr>
        <w:jc w:val="both"/>
        <w:rPr/>
      </w:pPr>
      <w:r>
        <w:rPr>
          <w:i/>
          <w:color w:val="FF0000"/>
        </w:rPr>
        <w:t>Справочник по языку PHP [Электронный ресурс]:php.su— Режим доступа свободный: http://www.php.su;</w:t>
      </w:r>
    </w:p>
    <w:p>
      <w:pPr>
        <w:pStyle w:val="Normal"/>
        <w:keepNext w:val="true"/>
        <w:numPr>
          <w:ilvl w:val="0"/>
          <w:numId w:val="1"/>
        </w:numPr>
        <w:jc w:val="both"/>
        <w:rPr>
          <w:i/>
          <w:i/>
          <w:color w:val="FF0000"/>
        </w:rPr>
      </w:pPr>
      <w:r>
        <w:rPr>
          <w:i/>
          <w:color w:val="FF0000"/>
        </w:rPr>
        <w:t>И т.д.</w:t>
      </w:r>
    </w:p>
    <w:p>
      <w:pPr>
        <w:pStyle w:val="Normal"/>
        <w:keepNext w:val="true"/>
        <w:tabs>
          <w:tab w:val="clear" w:pos="708"/>
          <w:tab w:val="left" w:pos="1776" w:leader="none"/>
        </w:tabs>
        <w:jc w:val="both"/>
        <w:rPr>
          <w:i/>
          <w:i/>
          <w:color w:val="FF0000"/>
        </w:rPr>
      </w:pPr>
      <w:r>
        <w:rPr>
          <w:i/>
          <w:color w:val="FF0000"/>
        </w:rPr>
        <w:tab/>
      </w:r>
    </w:p>
    <w:p>
      <w:pPr>
        <w:pStyle w:val="Normal"/>
        <w:keepNext w:val="true"/>
        <w:tabs>
          <w:tab w:val="clear" w:pos="708"/>
          <w:tab w:val="left" w:pos="1776" w:leader="none"/>
        </w:tabs>
        <w:jc w:val="both"/>
        <w:rPr>
          <w:i/>
          <w:i/>
          <w:color w:val="FF0000"/>
        </w:rPr>
      </w:pPr>
      <w:r>
        <w:rPr>
          <w:i/>
          <w:color w:val="FF0000"/>
        </w:rPr>
        <w:t>ОБРАТИТЕ ВНИМАНИЕ, ЧТО ТОЛЬКО ПЕРВЫЙ ИСТОЧНИЕ ОТНОСИТСЯ К КУРСУ!</w:t>
      </w:r>
    </w:p>
    <w:sectPr>
      <w:headerReference w:type="default" r:id="rId19"/>
      <w:headerReference w:type="first" r:id="rId20"/>
      <w:footerReference w:type="default" r:id="rId21"/>
      <w:footerReference w:type="first" r:id="rId22"/>
      <w:type w:val="nextPage"/>
      <w:pgSz w:w="11906" w:h="16838"/>
      <w:pgMar w:left="1701" w:right="850" w:gutter="0" w:header="0" w:top="1134" w:footer="0" w:bottom="1134"/>
      <w:pgNumType w:start="3"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Symbol">
    <w:charset w:val="cc"/>
    <w:family w:val="roman"/>
    <w:pitch w:val="variable"/>
  </w:font>
  <w:font w:name="Courier New">
    <w:charset w:val="cc"/>
    <w:family w:val="roman"/>
    <w:pitch w:val="variable"/>
  </w:font>
  <w:font w:name="Wingdings">
    <w:charset w:val="cc"/>
    <w:family w:val="roman"/>
    <w:pitch w:val="variable"/>
  </w:font>
  <w:font w:name="Tahoma">
    <w:charset w:val="cc"/>
    <w:family w:val="roman"/>
    <w:pitch w:val="variable"/>
  </w:font>
  <w:font w:name="OpenSymbol">
    <w:altName w:val="Arial Unicode MS"/>
    <w:charset w:val="02"/>
    <w:family w:val="auto"/>
    <w:pitch w:val="default"/>
  </w:font>
  <w:font w:name="Calibri">
    <w:charset w:val="cc"/>
    <w:family w:val="roman"/>
    <w:pitch w:val="variable"/>
  </w:font>
  <w:font w:name="Carlito">
    <w:altName w:val="Calibri"/>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jc w:val="center"/>
      <w:rPr/>
    </w:pPr>
    <w:r>
      <w:rPr/>
    </w:r>
  </w:p>
  <w:p>
    <w:pPr>
      <w:pStyle w:val="Style28"/>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jc w:val="center"/>
      <w:rPr/>
    </w:pPr>
    <w:r>
      <w:rPr/>
      <w:fldChar w:fldCharType="begin"/>
    </w:r>
    <w:r>
      <w:rPr/>
      <w:instrText xml:space="preserve"> PAGE </w:instrText>
    </w:r>
    <w:r>
      <w:rPr/>
      <w:fldChar w:fldCharType="separate"/>
    </w:r>
    <w:r>
      <w:rPr/>
      <w:t>23</w:t>
    </w:r>
    <w:r>
      <w:rPr/>
      <w:fldChar w:fldCharType="end"/>
    </w:r>
  </w:p>
  <w:p>
    <w:pPr>
      <w:pStyle w:val="Style28"/>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jc w:val="center"/>
      <w:rPr/>
    </w:pPr>
    <w:r>
      <w:rPr/>
      <w:fldChar w:fldCharType="begin"/>
    </w:r>
    <w:r>
      <w:rPr/>
      <w:instrText xml:space="preserve"> PAGE </w:instrText>
    </w:r>
    <w:r>
      <w:rPr/>
      <w:fldChar w:fldCharType="separate"/>
    </w:r>
    <w:r>
      <w:rPr/>
      <w:t>3</w:t>
    </w:r>
    <w:r>
      <w:rPr/>
      <w:fldChar w:fldCharType="end"/>
    </w:r>
  </w:p>
  <w:p>
    <w:pPr>
      <w:pStyle w:val="Style28"/>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i/>
        <w:b w:val="false"/>
        <w:color w:val="FF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
    <w:lvl w:ilvl="0">
      <w:start w:val="1"/>
      <w:numFmt w:val="decimal"/>
      <w:lvlText w:val="%1)"/>
      <w:lvlJc w:val="right"/>
      <w:pPr>
        <w:tabs>
          <w:tab w:val="num" w:pos="0"/>
        </w:tabs>
        <w:ind w:left="709" w:hanging="360"/>
      </w:pPr>
      <w:rPr/>
    </w:lvl>
    <w:lvl w:ilvl="1">
      <w:start w:val="1"/>
      <w:numFmt w:val="bullet"/>
      <w:lvlText w:val="o"/>
      <w:lvlJc w:val="left"/>
      <w:pPr>
        <w:tabs>
          <w:tab w:val="num" w:pos="0"/>
        </w:tabs>
        <w:ind w:left="1429" w:hanging="360"/>
      </w:pPr>
      <w:rPr>
        <w:rFonts w:ascii="Courier New" w:hAnsi="Courier New" w:cs="Courier New" w:hint="default"/>
      </w:rPr>
    </w:lvl>
    <w:lvl w:ilvl="2">
      <w:start w:val="1"/>
      <w:numFmt w:val="bullet"/>
      <w:lvlText w:val="§"/>
      <w:lvlJc w:val="left"/>
      <w:pPr>
        <w:tabs>
          <w:tab w:val="num" w:pos="0"/>
        </w:tabs>
        <w:ind w:left="2149" w:hanging="360"/>
      </w:pPr>
      <w:rPr>
        <w:rFonts w:ascii="Wingdings" w:hAnsi="Wingdings" w:cs="Wingdings" w:hint="default"/>
      </w:rPr>
    </w:lvl>
    <w:lvl w:ilvl="3">
      <w:start w:val="1"/>
      <w:numFmt w:val="bullet"/>
      <w:lvlText w:val="·"/>
      <w:lvlJc w:val="left"/>
      <w:pPr>
        <w:tabs>
          <w:tab w:val="num" w:pos="0"/>
        </w:tabs>
        <w:ind w:left="2869" w:hanging="360"/>
      </w:pPr>
      <w:rPr>
        <w:rFonts w:ascii="Symbol" w:hAnsi="Symbol" w:cs="Symbol" w:hint="default"/>
      </w:rPr>
    </w:lvl>
    <w:lvl w:ilvl="4">
      <w:start w:val="1"/>
      <w:numFmt w:val="bullet"/>
      <w:lvlText w:val="o"/>
      <w:lvlJc w:val="left"/>
      <w:pPr>
        <w:tabs>
          <w:tab w:val="num" w:pos="0"/>
        </w:tabs>
        <w:ind w:left="3589" w:hanging="360"/>
      </w:pPr>
      <w:rPr>
        <w:rFonts w:ascii="Courier New" w:hAnsi="Courier New" w:cs="Courier New" w:hint="default"/>
      </w:rPr>
    </w:lvl>
    <w:lvl w:ilvl="5">
      <w:start w:val="1"/>
      <w:numFmt w:val="bullet"/>
      <w:lvlText w:val="§"/>
      <w:lvlJc w:val="left"/>
      <w:pPr>
        <w:tabs>
          <w:tab w:val="num" w:pos="0"/>
        </w:tabs>
        <w:ind w:left="4309" w:hanging="360"/>
      </w:pPr>
      <w:rPr>
        <w:rFonts w:ascii="Wingdings" w:hAnsi="Wingdings" w:cs="Wingdings" w:hint="default"/>
      </w:rPr>
    </w:lvl>
    <w:lvl w:ilvl="6">
      <w:start w:val="1"/>
      <w:numFmt w:val="bullet"/>
      <w:lvlText w:val="·"/>
      <w:lvlJc w:val="left"/>
      <w:pPr>
        <w:tabs>
          <w:tab w:val="num" w:pos="0"/>
        </w:tabs>
        <w:ind w:left="5029" w:hanging="360"/>
      </w:pPr>
      <w:rPr>
        <w:rFonts w:ascii="Symbol" w:hAnsi="Symbol" w:cs="Symbol" w:hint="default"/>
      </w:rPr>
    </w:lvl>
    <w:lvl w:ilvl="7">
      <w:start w:val="1"/>
      <w:numFmt w:val="bullet"/>
      <w:lvlText w:val="o"/>
      <w:lvlJc w:val="left"/>
      <w:pPr>
        <w:tabs>
          <w:tab w:val="num" w:pos="0"/>
        </w:tabs>
        <w:ind w:left="5749" w:hanging="360"/>
      </w:pPr>
      <w:rPr>
        <w:rFonts w:ascii="Courier New" w:hAnsi="Courier New" w:cs="Courier New" w:hint="default"/>
      </w:rPr>
    </w:lvl>
    <w:lvl w:ilvl="8">
      <w:start w:val="1"/>
      <w:numFmt w:val="bullet"/>
      <w:lvlText w:val="§"/>
      <w:lvlJc w:val="left"/>
      <w:pPr>
        <w:tabs>
          <w:tab w:val="num" w:pos="0"/>
        </w:tabs>
        <w:ind w:left="6469"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i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decimal"/>
      <w:lvlText w:val="%1)"/>
      <w:lvlJc w:val="left"/>
      <w:pPr>
        <w:tabs>
          <w:tab w:val="num" w:pos="0"/>
        </w:tabs>
        <w:ind w:left="1068" w:hanging="360"/>
      </w:pPr>
      <w:rPr>
        <w:i w:val="false"/>
        <w:u w:val="none"/>
        <w:iCs w:val="false"/>
        <w:color w:val="000000" w:themeColor="text1"/>
      </w:rPr>
    </w:lvl>
    <w:lvl w:ilvl="1">
      <w:start w:val="1"/>
      <w:numFmt w:val="lowerLetter"/>
      <w:lvlText w:val="%2."/>
      <w:lvlJc w:val="left"/>
      <w:pPr>
        <w:tabs>
          <w:tab w:val="num" w:pos="0"/>
        </w:tabs>
        <w:ind w:left="2148" w:hanging="360"/>
      </w:pPr>
      <w:rPr/>
    </w:lvl>
    <w:lvl w:ilvl="2">
      <w:start w:val="1"/>
      <w:numFmt w:val="lowerRoman"/>
      <w:lvlText w:val="%3."/>
      <w:lvlJc w:val="right"/>
      <w:pPr>
        <w:tabs>
          <w:tab w:val="num" w:pos="0"/>
        </w:tabs>
        <w:ind w:left="2868" w:hanging="180"/>
      </w:pPr>
      <w:rPr/>
    </w:lvl>
    <w:lvl w:ilvl="3">
      <w:start w:val="1"/>
      <w:numFmt w:val="decimal"/>
      <w:lvlText w:val="%4."/>
      <w:lvlJc w:val="left"/>
      <w:pPr>
        <w:tabs>
          <w:tab w:val="num" w:pos="0"/>
        </w:tabs>
        <w:ind w:left="3588" w:hanging="360"/>
      </w:pPr>
      <w:rPr/>
    </w:lvl>
    <w:lvl w:ilvl="4">
      <w:start w:val="1"/>
      <w:numFmt w:val="lowerLetter"/>
      <w:lvlText w:val="%5."/>
      <w:lvlJc w:val="left"/>
      <w:pPr>
        <w:tabs>
          <w:tab w:val="num" w:pos="0"/>
        </w:tabs>
        <w:ind w:left="4308" w:hanging="360"/>
      </w:pPr>
      <w:rPr/>
    </w:lvl>
    <w:lvl w:ilvl="5">
      <w:start w:val="1"/>
      <w:numFmt w:val="lowerRoman"/>
      <w:lvlText w:val="%6."/>
      <w:lvlJc w:val="right"/>
      <w:pPr>
        <w:tabs>
          <w:tab w:val="num" w:pos="0"/>
        </w:tabs>
        <w:ind w:left="5028" w:hanging="180"/>
      </w:pPr>
      <w:rPr/>
    </w:lvl>
    <w:lvl w:ilvl="6">
      <w:start w:val="1"/>
      <w:numFmt w:val="decimal"/>
      <w:lvlText w:val="%7."/>
      <w:lvlJc w:val="left"/>
      <w:pPr>
        <w:tabs>
          <w:tab w:val="num" w:pos="0"/>
        </w:tabs>
        <w:ind w:left="5748" w:hanging="360"/>
      </w:pPr>
      <w:rPr/>
    </w:lvl>
    <w:lvl w:ilvl="7">
      <w:start w:val="1"/>
      <w:numFmt w:val="lowerLetter"/>
      <w:lvlText w:val="%8."/>
      <w:lvlJc w:val="left"/>
      <w:pPr>
        <w:tabs>
          <w:tab w:val="num" w:pos="0"/>
        </w:tabs>
        <w:ind w:left="6468" w:hanging="360"/>
      </w:pPr>
      <w:rPr/>
    </w:lvl>
    <w:lvl w:ilvl="8">
      <w:start w:val="1"/>
      <w:numFmt w:val="lowerRoman"/>
      <w:lvlText w:val="%9."/>
      <w:lvlJc w:val="right"/>
      <w:pPr>
        <w:tabs>
          <w:tab w:val="num" w:pos="0"/>
        </w:tabs>
        <w:ind w:left="7188" w:hanging="18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4"/>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e61a8"/>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zh-CN" w:bidi="ar-SA"/>
    </w:rPr>
  </w:style>
  <w:style w:type="paragraph" w:styleId="1" w:customStyle="1">
    <w:name w:val="Heading 1"/>
    <w:basedOn w:val="Normal"/>
    <w:next w:val="Normal"/>
    <w:link w:val="Heading1Char"/>
    <w:uiPriority w:val="9"/>
    <w:qFormat/>
    <w:rsid w:val="008e61a8"/>
    <w:pPr>
      <w:keepNext w:val="true"/>
      <w:keepLines/>
      <w:spacing w:before="480" w:after="200"/>
      <w:outlineLvl w:val="0"/>
    </w:pPr>
    <w:rPr>
      <w:rFonts w:ascii="Arial" w:hAnsi="Arial" w:eastAsia="Arial" w:cs="Arial"/>
      <w:sz w:val="40"/>
      <w:szCs w:val="40"/>
    </w:rPr>
  </w:style>
  <w:style w:type="paragraph" w:styleId="2" w:customStyle="1">
    <w:name w:val="Heading 2"/>
    <w:basedOn w:val="Normal"/>
    <w:next w:val="Normal"/>
    <w:link w:val="Heading2Char"/>
    <w:uiPriority w:val="9"/>
    <w:unhideWhenUsed/>
    <w:qFormat/>
    <w:rsid w:val="008e61a8"/>
    <w:pPr>
      <w:keepNext w:val="true"/>
      <w:keepLines/>
      <w:spacing w:before="360" w:after="200"/>
      <w:outlineLvl w:val="1"/>
    </w:pPr>
    <w:rPr>
      <w:rFonts w:ascii="Arial" w:hAnsi="Arial" w:eastAsia="Arial" w:cs="Arial"/>
      <w:sz w:val="34"/>
    </w:rPr>
  </w:style>
  <w:style w:type="paragraph" w:styleId="3" w:customStyle="1">
    <w:name w:val="Heading 3"/>
    <w:basedOn w:val="Normal"/>
    <w:next w:val="Normal"/>
    <w:link w:val="Heading3Char"/>
    <w:uiPriority w:val="9"/>
    <w:unhideWhenUsed/>
    <w:qFormat/>
    <w:rsid w:val="008e61a8"/>
    <w:pPr>
      <w:keepNext w:val="true"/>
      <w:keepLines/>
      <w:spacing w:before="320" w:after="200"/>
      <w:outlineLvl w:val="2"/>
    </w:pPr>
    <w:rPr>
      <w:rFonts w:ascii="Arial" w:hAnsi="Arial" w:eastAsia="Arial" w:cs="Arial"/>
      <w:sz w:val="30"/>
      <w:szCs w:val="30"/>
    </w:rPr>
  </w:style>
  <w:style w:type="paragraph" w:styleId="4" w:customStyle="1">
    <w:name w:val="Heading 4"/>
    <w:basedOn w:val="Normal"/>
    <w:next w:val="Normal"/>
    <w:link w:val="Heading4Char"/>
    <w:uiPriority w:val="9"/>
    <w:unhideWhenUsed/>
    <w:qFormat/>
    <w:rsid w:val="008e61a8"/>
    <w:pPr>
      <w:keepNext w:val="true"/>
      <w:keepLines/>
      <w:spacing w:before="320" w:after="200"/>
      <w:outlineLvl w:val="3"/>
    </w:pPr>
    <w:rPr>
      <w:rFonts w:ascii="Arial" w:hAnsi="Arial" w:eastAsia="Arial" w:cs="Arial"/>
      <w:b/>
      <w:bCs/>
      <w:sz w:val="26"/>
      <w:szCs w:val="26"/>
    </w:rPr>
  </w:style>
  <w:style w:type="paragraph" w:styleId="5" w:customStyle="1">
    <w:name w:val="Heading 5"/>
    <w:basedOn w:val="Normal"/>
    <w:next w:val="Normal"/>
    <w:link w:val="Heading5Char"/>
    <w:uiPriority w:val="9"/>
    <w:unhideWhenUsed/>
    <w:qFormat/>
    <w:rsid w:val="008e61a8"/>
    <w:pPr>
      <w:keepNext w:val="true"/>
      <w:keepLines/>
      <w:spacing w:before="320" w:after="200"/>
      <w:outlineLvl w:val="4"/>
    </w:pPr>
    <w:rPr>
      <w:rFonts w:ascii="Arial" w:hAnsi="Arial" w:eastAsia="Arial" w:cs="Arial"/>
      <w:b/>
      <w:bCs/>
    </w:rPr>
  </w:style>
  <w:style w:type="paragraph" w:styleId="6" w:customStyle="1">
    <w:name w:val="Heading 6"/>
    <w:basedOn w:val="Normal"/>
    <w:next w:val="Normal"/>
    <w:link w:val="Heading6Char"/>
    <w:uiPriority w:val="9"/>
    <w:unhideWhenUsed/>
    <w:qFormat/>
    <w:rsid w:val="008e61a8"/>
    <w:pPr>
      <w:keepNext w:val="true"/>
      <w:keepLines/>
      <w:spacing w:before="320" w:after="200"/>
      <w:outlineLvl w:val="5"/>
    </w:pPr>
    <w:rPr>
      <w:rFonts w:ascii="Arial" w:hAnsi="Arial" w:eastAsia="Arial" w:cs="Arial"/>
      <w:b/>
      <w:bCs/>
      <w:sz w:val="22"/>
      <w:szCs w:val="22"/>
    </w:rPr>
  </w:style>
  <w:style w:type="paragraph" w:styleId="7" w:customStyle="1">
    <w:name w:val="Heading 7"/>
    <w:basedOn w:val="Normal"/>
    <w:next w:val="Normal"/>
    <w:link w:val="Heading7Char"/>
    <w:uiPriority w:val="9"/>
    <w:unhideWhenUsed/>
    <w:qFormat/>
    <w:rsid w:val="008e61a8"/>
    <w:pPr>
      <w:keepNext w:val="true"/>
      <w:keepLines/>
      <w:spacing w:before="320" w:after="200"/>
      <w:outlineLvl w:val="6"/>
    </w:pPr>
    <w:rPr>
      <w:rFonts w:ascii="Arial" w:hAnsi="Arial" w:eastAsia="Arial" w:cs="Arial"/>
      <w:b/>
      <w:bCs/>
      <w:i/>
      <w:iCs/>
      <w:sz w:val="22"/>
      <w:szCs w:val="22"/>
    </w:rPr>
  </w:style>
  <w:style w:type="paragraph" w:styleId="8" w:customStyle="1">
    <w:name w:val="Heading 8"/>
    <w:basedOn w:val="Normal"/>
    <w:next w:val="Normal"/>
    <w:link w:val="Heading8Char"/>
    <w:uiPriority w:val="9"/>
    <w:unhideWhenUsed/>
    <w:qFormat/>
    <w:rsid w:val="008e61a8"/>
    <w:pPr>
      <w:keepNext w:val="true"/>
      <w:keepLines/>
      <w:spacing w:before="320" w:after="200"/>
      <w:outlineLvl w:val="7"/>
    </w:pPr>
    <w:rPr>
      <w:rFonts w:ascii="Arial" w:hAnsi="Arial" w:eastAsia="Arial" w:cs="Arial"/>
      <w:i/>
      <w:iCs/>
      <w:sz w:val="22"/>
      <w:szCs w:val="22"/>
    </w:rPr>
  </w:style>
  <w:style w:type="paragraph" w:styleId="9" w:customStyle="1">
    <w:name w:val="Heading 9"/>
    <w:basedOn w:val="Normal"/>
    <w:next w:val="Normal"/>
    <w:link w:val="Heading9Char"/>
    <w:uiPriority w:val="9"/>
    <w:unhideWhenUsed/>
    <w:qFormat/>
    <w:rsid w:val="008e61a8"/>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unhideWhenUsed/>
    <w:qFormat/>
    <w:rPr/>
  </w:style>
  <w:style w:type="character" w:styleId="Heading1Char" w:customStyle="1">
    <w:name w:val="Heading 1 Char"/>
    <w:uiPriority w:val="9"/>
    <w:qFormat/>
    <w:rsid w:val="008e61a8"/>
    <w:rPr>
      <w:rFonts w:ascii="Arial" w:hAnsi="Arial" w:eastAsia="Arial" w:cs="Arial"/>
      <w:sz w:val="40"/>
      <w:szCs w:val="40"/>
    </w:rPr>
  </w:style>
  <w:style w:type="character" w:styleId="Heading2Char" w:customStyle="1">
    <w:name w:val="Heading 2 Char"/>
    <w:uiPriority w:val="9"/>
    <w:qFormat/>
    <w:rsid w:val="008e61a8"/>
    <w:rPr>
      <w:rFonts w:ascii="Arial" w:hAnsi="Arial" w:eastAsia="Arial" w:cs="Arial"/>
      <w:sz w:val="34"/>
    </w:rPr>
  </w:style>
  <w:style w:type="character" w:styleId="Heading3Char" w:customStyle="1">
    <w:name w:val="Heading 3 Char"/>
    <w:uiPriority w:val="9"/>
    <w:qFormat/>
    <w:rsid w:val="008e61a8"/>
    <w:rPr>
      <w:rFonts w:ascii="Arial" w:hAnsi="Arial" w:eastAsia="Arial" w:cs="Arial"/>
      <w:sz w:val="30"/>
      <w:szCs w:val="30"/>
    </w:rPr>
  </w:style>
  <w:style w:type="character" w:styleId="Heading4Char" w:customStyle="1">
    <w:name w:val="Heading 4 Char"/>
    <w:uiPriority w:val="9"/>
    <w:qFormat/>
    <w:rsid w:val="008e61a8"/>
    <w:rPr>
      <w:rFonts w:ascii="Arial" w:hAnsi="Arial" w:eastAsia="Arial" w:cs="Arial"/>
      <w:b/>
      <w:bCs/>
      <w:sz w:val="26"/>
      <w:szCs w:val="26"/>
    </w:rPr>
  </w:style>
  <w:style w:type="character" w:styleId="Heading5Char" w:customStyle="1">
    <w:name w:val="Heading 5 Char"/>
    <w:uiPriority w:val="9"/>
    <w:qFormat/>
    <w:rsid w:val="008e61a8"/>
    <w:rPr>
      <w:rFonts w:ascii="Arial" w:hAnsi="Arial" w:eastAsia="Arial" w:cs="Arial"/>
      <w:b/>
      <w:bCs/>
      <w:sz w:val="24"/>
      <w:szCs w:val="24"/>
    </w:rPr>
  </w:style>
  <w:style w:type="character" w:styleId="Heading6Char" w:customStyle="1">
    <w:name w:val="Heading 6 Char"/>
    <w:uiPriority w:val="9"/>
    <w:qFormat/>
    <w:rsid w:val="008e61a8"/>
    <w:rPr>
      <w:rFonts w:ascii="Arial" w:hAnsi="Arial" w:eastAsia="Arial" w:cs="Arial"/>
      <w:b/>
      <w:bCs/>
      <w:sz w:val="22"/>
      <w:szCs w:val="22"/>
    </w:rPr>
  </w:style>
  <w:style w:type="character" w:styleId="Heading7Char" w:customStyle="1">
    <w:name w:val="Heading 7 Char"/>
    <w:uiPriority w:val="9"/>
    <w:qFormat/>
    <w:rsid w:val="008e61a8"/>
    <w:rPr>
      <w:rFonts w:ascii="Arial" w:hAnsi="Arial" w:eastAsia="Arial" w:cs="Arial"/>
      <w:b/>
      <w:bCs/>
      <w:i/>
      <w:iCs/>
      <w:sz w:val="22"/>
      <w:szCs w:val="22"/>
    </w:rPr>
  </w:style>
  <w:style w:type="character" w:styleId="Heading8Char" w:customStyle="1">
    <w:name w:val="Heading 8 Char"/>
    <w:uiPriority w:val="9"/>
    <w:qFormat/>
    <w:rsid w:val="008e61a8"/>
    <w:rPr>
      <w:rFonts w:ascii="Arial" w:hAnsi="Arial" w:eastAsia="Arial" w:cs="Arial"/>
      <w:i/>
      <w:iCs/>
      <w:sz w:val="22"/>
      <w:szCs w:val="22"/>
    </w:rPr>
  </w:style>
  <w:style w:type="character" w:styleId="Heading9Char" w:customStyle="1">
    <w:name w:val="Heading 9 Char"/>
    <w:uiPriority w:val="9"/>
    <w:qFormat/>
    <w:rsid w:val="008e61a8"/>
    <w:rPr>
      <w:rFonts w:ascii="Arial" w:hAnsi="Arial" w:eastAsia="Arial" w:cs="Arial"/>
      <w:i/>
      <w:iCs/>
      <w:sz w:val="21"/>
      <w:szCs w:val="21"/>
    </w:rPr>
  </w:style>
  <w:style w:type="character" w:styleId="Style5" w:customStyle="1">
    <w:name w:val="Название Знак"/>
    <w:uiPriority w:val="10"/>
    <w:qFormat/>
    <w:rsid w:val="008e61a8"/>
    <w:rPr>
      <w:sz w:val="48"/>
      <w:szCs w:val="48"/>
    </w:rPr>
  </w:style>
  <w:style w:type="character" w:styleId="Style6" w:customStyle="1">
    <w:name w:val="Подзаголовок Знак"/>
    <w:uiPriority w:val="11"/>
    <w:qFormat/>
    <w:rsid w:val="008e61a8"/>
    <w:rPr>
      <w:sz w:val="24"/>
      <w:szCs w:val="24"/>
    </w:rPr>
  </w:style>
  <w:style w:type="character" w:styleId="21" w:customStyle="1">
    <w:name w:val="Цитата 2 Знак"/>
    <w:link w:val="Quote"/>
    <w:uiPriority w:val="29"/>
    <w:qFormat/>
    <w:rsid w:val="008e61a8"/>
    <w:rPr>
      <w:i/>
    </w:rPr>
  </w:style>
  <w:style w:type="character" w:styleId="Style7" w:customStyle="1">
    <w:name w:val="Выделенная цитата Знак"/>
    <w:link w:val="IntenseQuote"/>
    <w:uiPriority w:val="30"/>
    <w:qFormat/>
    <w:rsid w:val="008e61a8"/>
    <w:rPr>
      <w:i/>
    </w:rPr>
  </w:style>
  <w:style w:type="character" w:styleId="HeaderChar" w:customStyle="1">
    <w:name w:val="Header Char"/>
    <w:uiPriority w:val="99"/>
    <w:qFormat/>
    <w:rsid w:val="008e61a8"/>
    <w:rPr/>
  </w:style>
  <w:style w:type="character" w:styleId="FooterChar" w:customStyle="1">
    <w:name w:val="Footer Char"/>
    <w:uiPriority w:val="99"/>
    <w:qFormat/>
    <w:rsid w:val="008e61a8"/>
    <w:rPr/>
  </w:style>
  <w:style w:type="character" w:styleId="CaptionChar" w:customStyle="1">
    <w:name w:val="Caption Char"/>
    <w:uiPriority w:val="99"/>
    <w:qFormat/>
    <w:rsid w:val="008e61a8"/>
    <w:rPr/>
  </w:style>
  <w:style w:type="character" w:styleId="Style8">
    <w:name w:val="Hyperlink"/>
    <w:uiPriority w:val="99"/>
    <w:unhideWhenUsed/>
    <w:rsid w:val="008e61a8"/>
    <w:rPr>
      <w:color w:val="0000FF" w:themeColor="hyperlink"/>
      <w:u w:val="single"/>
    </w:rPr>
  </w:style>
  <w:style w:type="character" w:styleId="Style9" w:customStyle="1">
    <w:name w:val="Текст сноски Знак"/>
    <w:uiPriority w:val="99"/>
    <w:qFormat/>
    <w:rsid w:val="008e61a8"/>
    <w:rPr>
      <w:sz w:val="18"/>
    </w:rPr>
  </w:style>
  <w:style w:type="character" w:styleId="Style10">
    <w:name w:val="Footnote Reference"/>
    <w:rPr>
      <w:vertAlign w:val="superscript"/>
    </w:rPr>
  </w:style>
  <w:style w:type="character" w:styleId="FootnoteCharacters">
    <w:name w:val="Footnote Characters"/>
    <w:uiPriority w:val="99"/>
    <w:unhideWhenUsed/>
    <w:qFormat/>
    <w:rsid w:val="008e61a8"/>
    <w:rPr>
      <w:vertAlign w:val="superscript"/>
    </w:rPr>
  </w:style>
  <w:style w:type="character" w:styleId="Style11" w:customStyle="1">
    <w:name w:val="Текст концевой сноски Знак"/>
    <w:uiPriority w:val="99"/>
    <w:qFormat/>
    <w:rsid w:val="008e61a8"/>
    <w:rPr>
      <w:sz w:val="20"/>
    </w:rPr>
  </w:style>
  <w:style w:type="character" w:styleId="Style12">
    <w:name w:val="Endnote Reference"/>
    <w:rPr>
      <w:vertAlign w:val="superscript"/>
    </w:rPr>
  </w:style>
  <w:style w:type="character" w:styleId="EndnoteCharacters">
    <w:name w:val="Endnote Characters"/>
    <w:uiPriority w:val="99"/>
    <w:semiHidden/>
    <w:unhideWhenUsed/>
    <w:qFormat/>
    <w:rsid w:val="008e61a8"/>
    <w:rPr>
      <w:vertAlign w:val="superscript"/>
    </w:rPr>
  </w:style>
  <w:style w:type="character" w:styleId="WW8Num1z0" w:customStyle="1">
    <w:name w:val="WW8Num1z0"/>
    <w:qFormat/>
    <w:rsid w:val="008e61a8"/>
    <w:rPr>
      <w:rFonts w:ascii="Symbol" w:hAnsi="Symbol" w:cs="Symbol"/>
    </w:rPr>
  </w:style>
  <w:style w:type="character" w:styleId="WW8Num1z1" w:customStyle="1">
    <w:name w:val="WW8Num1z1"/>
    <w:qFormat/>
    <w:rsid w:val="008e61a8"/>
    <w:rPr>
      <w:rFonts w:ascii="Courier New" w:hAnsi="Courier New" w:cs="Courier New"/>
    </w:rPr>
  </w:style>
  <w:style w:type="character" w:styleId="WW8Num1z2" w:customStyle="1">
    <w:name w:val="WW8Num1z2"/>
    <w:qFormat/>
    <w:rsid w:val="008e61a8"/>
    <w:rPr>
      <w:rFonts w:ascii="Wingdings" w:hAnsi="Wingdings" w:cs="Wingdings"/>
    </w:rPr>
  </w:style>
  <w:style w:type="character" w:styleId="WW8Num4z0" w:customStyle="1">
    <w:name w:val="WW8Num4z0"/>
    <w:qFormat/>
    <w:rsid w:val="008e61a8"/>
    <w:rPr>
      <w:b w:val="false"/>
      <w:i/>
      <w:color w:val="FF0000"/>
    </w:rPr>
  </w:style>
  <w:style w:type="character" w:styleId="WW8Num6z0" w:customStyle="1">
    <w:name w:val="WW8Num6z0"/>
    <w:qFormat/>
    <w:rsid w:val="008e61a8"/>
    <w:rPr/>
  </w:style>
  <w:style w:type="character" w:styleId="Style13" w:customStyle="1">
    <w:name w:val="Текст выноски Знак"/>
    <w:basedOn w:val="DefaultParagraphFont"/>
    <w:link w:val="BalloonText"/>
    <w:uiPriority w:val="99"/>
    <w:semiHidden/>
    <w:qFormat/>
    <w:rsid w:val="00f635d6"/>
    <w:rPr>
      <w:rFonts w:ascii="Tahoma" w:hAnsi="Tahoma" w:eastAsia="Times New Roman" w:cs="Tahoma"/>
      <w:sz w:val="16"/>
      <w:szCs w:val="16"/>
      <w:lang w:val="ru-RU" w:bidi="ar-SA"/>
    </w:rPr>
  </w:style>
  <w:style w:type="character" w:styleId="Style14">
    <w:name w:val="Маркеры"/>
    <w:qFormat/>
    <w:rPr>
      <w:rFonts w:ascii="OpenSymbol" w:hAnsi="OpenSymbol" w:eastAsia="OpenSymbol" w:cs="OpenSymbol"/>
    </w:rPr>
  </w:style>
  <w:style w:type="paragraph" w:styleId="Style15" w:customStyle="1">
    <w:name w:val="Заголовок"/>
    <w:basedOn w:val="Normal"/>
    <w:next w:val="Style16"/>
    <w:qFormat/>
    <w:rsid w:val="008e61a8"/>
    <w:pPr>
      <w:keepNext w:val="true"/>
      <w:spacing w:before="240" w:after="120"/>
    </w:pPr>
    <w:rPr>
      <w:rFonts w:ascii="Arial" w:hAnsi="Arial" w:eastAsia="DejaVu Sans" w:cs="DejaVu Sans"/>
      <w:sz w:val="28"/>
      <w:szCs w:val="28"/>
    </w:rPr>
  </w:style>
  <w:style w:type="paragraph" w:styleId="Style16">
    <w:name w:val="Body Text"/>
    <w:basedOn w:val="Normal"/>
    <w:rsid w:val="008e61a8"/>
    <w:pPr>
      <w:widowControl w:val="false"/>
      <w:ind w:right="40" w:firstLine="709"/>
      <w:jc w:val="both"/>
    </w:pPr>
    <w:rPr>
      <w:sz w:val="26"/>
      <w:szCs w:val="26"/>
    </w:rPr>
  </w:style>
  <w:style w:type="paragraph" w:styleId="Style17">
    <w:name w:val="List"/>
    <w:basedOn w:val="Style16"/>
    <w:rsid w:val="008e61a8"/>
    <w:pPr/>
    <w:rPr/>
  </w:style>
  <w:style w:type="paragraph" w:styleId="Style18" w:customStyle="1">
    <w:name w:val="Caption"/>
    <w:basedOn w:val="Normal"/>
    <w:qFormat/>
    <w:rsid w:val="008e61a8"/>
    <w:pPr>
      <w:suppressLineNumbers/>
      <w:spacing w:before="120" w:after="120"/>
    </w:pPr>
    <w:rPr>
      <w:i/>
      <w:iCs/>
    </w:rPr>
  </w:style>
  <w:style w:type="paragraph" w:styleId="Style19" w:customStyle="1">
    <w:name w:val="Указатель"/>
    <w:basedOn w:val="Normal"/>
    <w:qFormat/>
    <w:rsid w:val="008e61a8"/>
    <w:pPr>
      <w:suppressLineNumbers/>
    </w:pPr>
    <w:rPr/>
  </w:style>
  <w:style w:type="paragraph" w:styleId="ListParagraph">
    <w:name w:val="List Paragraph"/>
    <w:basedOn w:val="Normal"/>
    <w:qFormat/>
    <w:rsid w:val="008e61a8"/>
    <w:pPr>
      <w:ind w:left="708" w:hanging="0"/>
    </w:pPr>
    <w:rPr/>
  </w:style>
  <w:style w:type="paragraph" w:styleId="NoSpacing">
    <w:name w:val="No Spacing"/>
    <w:uiPriority w:val="1"/>
    <w:qFormat/>
    <w:rsid w:val="008e61a8"/>
    <w:pPr>
      <w:widowControl/>
      <w:suppressAutoHyphens w:val="true"/>
      <w:bidi w:val="0"/>
      <w:spacing w:before="0" w:after="0"/>
      <w:jc w:val="left"/>
    </w:pPr>
    <w:rPr>
      <w:rFonts w:ascii="Times New Roman" w:hAnsi="Times New Roman" w:eastAsia="DejaVu Sans" w:cs="DejaVu Sans"/>
      <w:color w:val="auto"/>
      <w:kern w:val="0"/>
      <w:sz w:val="24"/>
      <w:szCs w:val="24"/>
      <w:lang w:val="en-US" w:eastAsia="zh-CN" w:bidi="hi-IN"/>
    </w:rPr>
  </w:style>
  <w:style w:type="paragraph" w:styleId="Style20">
    <w:name w:val="Title"/>
    <w:basedOn w:val="Normal"/>
    <w:next w:val="Normal"/>
    <w:link w:val="Style5"/>
    <w:uiPriority w:val="10"/>
    <w:qFormat/>
    <w:rsid w:val="008e61a8"/>
    <w:pPr>
      <w:spacing w:before="300" w:after="200"/>
      <w:contextualSpacing/>
    </w:pPr>
    <w:rPr>
      <w:sz w:val="48"/>
      <w:szCs w:val="48"/>
    </w:rPr>
  </w:style>
  <w:style w:type="paragraph" w:styleId="Style21">
    <w:name w:val="Subtitle"/>
    <w:basedOn w:val="Normal"/>
    <w:next w:val="Normal"/>
    <w:link w:val="Style6"/>
    <w:uiPriority w:val="11"/>
    <w:qFormat/>
    <w:rsid w:val="008e61a8"/>
    <w:pPr>
      <w:spacing w:before="200" w:after="200"/>
    </w:pPr>
    <w:rPr/>
  </w:style>
  <w:style w:type="paragraph" w:styleId="Quote">
    <w:name w:val="Quote"/>
    <w:basedOn w:val="Normal"/>
    <w:next w:val="Normal"/>
    <w:link w:val="21"/>
    <w:uiPriority w:val="29"/>
    <w:qFormat/>
    <w:rsid w:val="008e61a8"/>
    <w:pPr>
      <w:ind w:left="720" w:right="720" w:hanging="0"/>
    </w:pPr>
    <w:rPr>
      <w:i/>
    </w:rPr>
  </w:style>
  <w:style w:type="paragraph" w:styleId="IntenseQuote">
    <w:name w:val="Intense Quote"/>
    <w:basedOn w:val="Normal"/>
    <w:next w:val="Normal"/>
    <w:link w:val="Style7"/>
    <w:uiPriority w:val="30"/>
    <w:qFormat/>
    <w:rsid w:val="008e61a8"/>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Style22">
    <w:name w:val="Footnote Text"/>
    <w:basedOn w:val="Normal"/>
    <w:link w:val="Style9"/>
    <w:uiPriority w:val="99"/>
    <w:semiHidden/>
    <w:unhideWhenUsed/>
    <w:rsid w:val="008e61a8"/>
    <w:pPr>
      <w:spacing w:before="0" w:after="40"/>
    </w:pPr>
    <w:rPr>
      <w:sz w:val="18"/>
    </w:rPr>
  </w:style>
  <w:style w:type="paragraph" w:styleId="Style23">
    <w:name w:val="Endnote Text"/>
    <w:basedOn w:val="Normal"/>
    <w:link w:val="Style11"/>
    <w:uiPriority w:val="99"/>
    <w:semiHidden/>
    <w:unhideWhenUsed/>
    <w:rsid w:val="008e61a8"/>
    <w:pPr/>
    <w:rPr>
      <w:sz w:val="20"/>
    </w:rPr>
  </w:style>
  <w:style w:type="paragraph" w:styleId="11">
    <w:name w:val="TOC 1"/>
    <w:basedOn w:val="Normal"/>
    <w:next w:val="Normal"/>
    <w:uiPriority w:val="39"/>
    <w:unhideWhenUsed/>
    <w:rsid w:val="008e61a8"/>
    <w:pPr>
      <w:spacing w:before="0" w:after="57"/>
    </w:pPr>
    <w:rPr/>
  </w:style>
  <w:style w:type="paragraph" w:styleId="22">
    <w:name w:val="TOC 2"/>
    <w:basedOn w:val="Normal"/>
    <w:next w:val="Normal"/>
    <w:uiPriority w:val="39"/>
    <w:unhideWhenUsed/>
    <w:rsid w:val="008e61a8"/>
    <w:pPr>
      <w:spacing w:before="0" w:after="57"/>
      <w:ind w:left="283" w:hanging="0"/>
    </w:pPr>
    <w:rPr/>
  </w:style>
  <w:style w:type="paragraph" w:styleId="31">
    <w:name w:val="TOC 3"/>
    <w:basedOn w:val="Normal"/>
    <w:next w:val="Normal"/>
    <w:uiPriority w:val="39"/>
    <w:unhideWhenUsed/>
    <w:rsid w:val="008e61a8"/>
    <w:pPr>
      <w:spacing w:before="0" w:after="57"/>
      <w:ind w:left="567" w:hanging="0"/>
    </w:pPr>
    <w:rPr/>
  </w:style>
  <w:style w:type="paragraph" w:styleId="41">
    <w:name w:val="TOC 4"/>
    <w:basedOn w:val="Normal"/>
    <w:next w:val="Normal"/>
    <w:uiPriority w:val="39"/>
    <w:unhideWhenUsed/>
    <w:rsid w:val="008e61a8"/>
    <w:pPr>
      <w:spacing w:before="0" w:after="57"/>
      <w:ind w:left="850" w:hanging="0"/>
    </w:pPr>
    <w:rPr/>
  </w:style>
  <w:style w:type="paragraph" w:styleId="51">
    <w:name w:val="TOC 5"/>
    <w:basedOn w:val="Normal"/>
    <w:next w:val="Normal"/>
    <w:uiPriority w:val="39"/>
    <w:unhideWhenUsed/>
    <w:rsid w:val="008e61a8"/>
    <w:pPr>
      <w:spacing w:before="0" w:after="57"/>
      <w:ind w:left="1134" w:hanging="0"/>
    </w:pPr>
    <w:rPr/>
  </w:style>
  <w:style w:type="paragraph" w:styleId="61">
    <w:name w:val="TOC 6"/>
    <w:basedOn w:val="Normal"/>
    <w:next w:val="Normal"/>
    <w:uiPriority w:val="39"/>
    <w:unhideWhenUsed/>
    <w:rsid w:val="008e61a8"/>
    <w:pPr>
      <w:spacing w:before="0" w:after="57"/>
      <w:ind w:left="1417" w:hanging="0"/>
    </w:pPr>
    <w:rPr/>
  </w:style>
  <w:style w:type="paragraph" w:styleId="71">
    <w:name w:val="TOC 7"/>
    <w:basedOn w:val="Normal"/>
    <w:next w:val="Normal"/>
    <w:uiPriority w:val="39"/>
    <w:unhideWhenUsed/>
    <w:rsid w:val="008e61a8"/>
    <w:pPr>
      <w:spacing w:before="0" w:after="57"/>
      <w:ind w:left="1701" w:hanging="0"/>
    </w:pPr>
    <w:rPr/>
  </w:style>
  <w:style w:type="paragraph" w:styleId="81">
    <w:name w:val="TOC 8"/>
    <w:basedOn w:val="Normal"/>
    <w:next w:val="Normal"/>
    <w:uiPriority w:val="39"/>
    <w:unhideWhenUsed/>
    <w:rsid w:val="008e61a8"/>
    <w:pPr>
      <w:spacing w:before="0" w:after="57"/>
      <w:ind w:left="1984" w:hanging="0"/>
    </w:pPr>
    <w:rPr/>
  </w:style>
  <w:style w:type="paragraph" w:styleId="91">
    <w:name w:val="TOC 9"/>
    <w:basedOn w:val="Normal"/>
    <w:next w:val="Normal"/>
    <w:uiPriority w:val="39"/>
    <w:unhideWhenUsed/>
    <w:rsid w:val="008e61a8"/>
    <w:pPr>
      <w:spacing w:before="0" w:after="57"/>
      <w:ind w:left="2268" w:hanging="0"/>
    </w:pPr>
    <w:rPr/>
  </w:style>
  <w:style w:type="paragraph" w:styleId="Style24">
    <w:name w:val="Index Heading"/>
    <w:basedOn w:val="Style15"/>
    <w:pPr/>
    <w:rPr/>
  </w:style>
  <w:style w:type="paragraph" w:styleId="Style25">
    <w:name w:val="TOC Heading"/>
    <w:uiPriority w:val="39"/>
    <w:unhideWhenUsed/>
    <w:rsid w:val="008e61a8"/>
    <w:pPr>
      <w:widowControl/>
      <w:suppressAutoHyphens w:val="true"/>
      <w:bidi w:val="0"/>
      <w:spacing w:before="0" w:after="0"/>
      <w:jc w:val="left"/>
    </w:pPr>
    <w:rPr>
      <w:rFonts w:ascii="Times New Roman" w:hAnsi="Times New Roman" w:eastAsia="DejaVu Sans" w:cs="DejaVu Sans"/>
      <w:color w:val="auto"/>
      <w:kern w:val="0"/>
      <w:sz w:val="24"/>
      <w:szCs w:val="24"/>
      <w:lang w:val="en-US" w:eastAsia="zh-CN" w:bidi="hi-IN"/>
    </w:rPr>
  </w:style>
  <w:style w:type="paragraph" w:styleId="Tableoffigures">
    <w:name w:val="table of figures"/>
    <w:basedOn w:val="Normal"/>
    <w:next w:val="Normal"/>
    <w:uiPriority w:val="99"/>
    <w:unhideWhenUsed/>
    <w:qFormat/>
    <w:rsid w:val="008e61a8"/>
    <w:pPr/>
    <w:rPr/>
  </w:style>
  <w:style w:type="paragraph" w:styleId="Style26" w:customStyle="1">
    <w:name w:val="Колонтитул"/>
    <w:basedOn w:val="Normal"/>
    <w:qFormat/>
    <w:rsid w:val="008e61a8"/>
    <w:pPr>
      <w:suppressLineNumbers/>
      <w:tabs>
        <w:tab w:val="clear" w:pos="708"/>
        <w:tab w:val="center" w:pos="4819" w:leader="none"/>
        <w:tab w:val="right" w:pos="9638" w:leader="none"/>
      </w:tabs>
    </w:pPr>
    <w:rPr/>
  </w:style>
  <w:style w:type="paragraph" w:styleId="Style27" w:customStyle="1">
    <w:name w:val="Header"/>
    <w:basedOn w:val="Normal"/>
    <w:link w:val="HeaderChar"/>
    <w:rsid w:val="008e61a8"/>
    <w:pPr>
      <w:tabs>
        <w:tab w:val="clear" w:pos="708"/>
        <w:tab w:val="center" w:pos="4677" w:leader="none"/>
        <w:tab w:val="right" w:pos="9355" w:leader="none"/>
      </w:tabs>
    </w:pPr>
    <w:rPr/>
  </w:style>
  <w:style w:type="paragraph" w:styleId="Style28" w:customStyle="1">
    <w:name w:val="Footer"/>
    <w:basedOn w:val="Normal"/>
    <w:link w:val="CaptionChar"/>
    <w:rsid w:val="008e61a8"/>
    <w:pPr>
      <w:tabs>
        <w:tab w:val="clear" w:pos="708"/>
        <w:tab w:val="center" w:pos="4677" w:leader="none"/>
        <w:tab w:val="right" w:pos="9355" w:leader="none"/>
      </w:tabs>
    </w:pPr>
    <w:rPr/>
  </w:style>
  <w:style w:type="paragraph" w:styleId="Style29" w:customStyle="1">
    <w:name w:val="Список источников"/>
    <w:basedOn w:val="ListParagraph"/>
    <w:qFormat/>
    <w:rsid w:val="008e61a8"/>
    <w:pPr>
      <w:numPr>
        <w:ilvl w:val="0"/>
        <w:numId w:val="2"/>
      </w:numPr>
      <w:spacing w:lineRule="auto" w:line="276" w:before="0" w:after="200"/>
      <w:ind w:left="0" w:firstLine="709"/>
      <w:contextualSpacing/>
    </w:pPr>
    <w:rPr>
      <w:rFonts w:ascii="Calibri" w:hAnsi="Calibri" w:eastAsia="Calibri"/>
      <w:sz w:val="22"/>
      <w:szCs w:val="22"/>
    </w:rPr>
  </w:style>
  <w:style w:type="paragraph" w:styleId="DocumentsMirea" w:customStyle="1">
    <w:name w:val="Documents Mirea"/>
    <w:basedOn w:val="Normal"/>
    <w:qFormat/>
    <w:rsid w:val="008e61a8"/>
    <w:pPr>
      <w:spacing w:lineRule="auto" w:line="360" w:before="0" w:after="200"/>
      <w:ind w:firstLine="706"/>
      <w:contextualSpacing/>
      <w:jc w:val="both"/>
    </w:pPr>
    <w:rPr>
      <w:sz w:val="28"/>
      <w:szCs w:val="28"/>
    </w:rPr>
  </w:style>
  <w:style w:type="paragraph" w:styleId="Style30" w:customStyle="1">
    <w:name w:val="Содержимое таблицы"/>
    <w:basedOn w:val="Normal"/>
    <w:qFormat/>
    <w:rsid w:val="008e61a8"/>
    <w:pPr>
      <w:widowControl w:val="false"/>
      <w:suppressLineNumbers/>
    </w:pPr>
    <w:rPr/>
  </w:style>
  <w:style w:type="paragraph" w:styleId="Style31" w:customStyle="1">
    <w:name w:val="Заголовок таблицы"/>
    <w:basedOn w:val="Style30"/>
    <w:qFormat/>
    <w:rsid w:val="008e61a8"/>
    <w:pPr>
      <w:jc w:val="center"/>
    </w:pPr>
    <w:rPr>
      <w:b/>
      <w:bCs/>
    </w:rPr>
  </w:style>
  <w:style w:type="paragraph" w:styleId="BalloonText">
    <w:name w:val="Balloon Text"/>
    <w:basedOn w:val="Normal"/>
    <w:link w:val="Style13"/>
    <w:uiPriority w:val="99"/>
    <w:semiHidden/>
    <w:unhideWhenUsed/>
    <w:qFormat/>
    <w:rsid w:val="00f635d6"/>
    <w:pPr/>
    <w:rPr>
      <w:rFonts w:ascii="Tahoma" w:hAnsi="Tahoma" w:cs="Tahoma"/>
      <w:sz w:val="16"/>
      <w:szCs w:val="16"/>
    </w:rPr>
  </w:style>
  <w:style w:type="paragraph" w:styleId="NormalWeb">
    <w:name w:val="Normal (Web)"/>
    <w:basedOn w:val="Normal"/>
    <w:uiPriority w:val="99"/>
    <w:semiHidden/>
    <w:unhideWhenUsed/>
    <w:qFormat/>
    <w:rsid w:val="00937760"/>
    <w:pPr/>
    <w:rPr/>
  </w:style>
  <w:style w:type="numbering" w:styleId="NoList" w:default="1">
    <w:name w:val="No List"/>
    <w:uiPriority w:val="99"/>
    <w:semiHidden/>
    <w:unhideWhenUsed/>
    <w:qFormat/>
  </w:style>
  <w:style w:type="numbering" w:styleId="WW8Num1" w:customStyle="1">
    <w:name w:val="WW8Num1"/>
    <w:qFormat/>
    <w:rsid w:val="008e61a8"/>
  </w:style>
  <w:style w:type="numbering" w:styleId="WW8Num2" w:customStyle="1">
    <w:name w:val="WW8Num2"/>
    <w:qFormat/>
    <w:rsid w:val="008e61a8"/>
  </w:style>
  <w:style w:type="numbering" w:styleId="WW8Num3" w:customStyle="1">
    <w:name w:val="WW8Num3"/>
    <w:qFormat/>
    <w:rsid w:val="008e61a8"/>
  </w:style>
  <w:style w:type="numbering" w:styleId="WW8Num4" w:customStyle="1">
    <w:name w:val="WW8Num4"/>
    <w:qFormat/>
    <w:rsid w:val="008e61a8"/>
  </w:style>
  <w:style w:type="numbering" w:styleId="WW8Num5" w:customStyle="1">
    <w:name w:val="WW8Num5"/>
    <w:qFormat/>
    <w:rsid w:val="008e61a8"/>
  </w:style>
  <w:style w:type="numbering" w:styleId="WW8Num6" w:customStyle="1">
    <w:name w:val="WW8Num6"/>
    <w:qFormat/>
    <w:rsid w:val="008e61a8"/>
  </w:style>
  <w:style w:type="numbering" w:styleId="WW8Num7" w:customStyle="1">
    <w:name w:val="WW8Num7"/>
    <w:qFormat/>
    <w:rsid w:val="008e61a8"/>
  </w:style>
  <w:style w:type="table" w:default="1" w:styleId="a2">
    <w:name w:val="Normal Table"/>
    <w:uiPriority w:val="99"/>
    <w:semiHidden/>
    <w:unhideWhenUsed/>
    <w:qFormat/>
    <w:tblPr>
      <w:tblCellMar>
        <w:top w:w="0" w:type="dxa"/>
        <w:left w:w="108" w:type="dxa"/>
        <w:bottom w:w="0" w:type="dxa"/>
        <w:right w:w="108" w:type="dxa"/>
      </w:tblCellMar>
    </w:tblPr>
  </w:style>
  <w:style w:type="table" w:styleId="ac">
    <w:name w:val="Table Grid"/>
    <w:uiPriority w:val="59"/>
    <w:rsid w:val="008e61a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TableGridLight">
    <w:name w:val="Table Grid Light"/>
    <w:uiPriority w:val="59"/>
    <w:rsid w:val="008e61a8"/>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style>
  <w:style w:type="table" w:customStyle="1" w:styleId="PlainTable1">
    <w:name w:val="Plain Table 1"/>
    <w:uiPriority w:val="59"/>
    <w:rsid w:val="008e61a8"/>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customStyle="1" w:styleId="PlainTable2">
    <w:name w:val="Plain Table 2"/>
    <w:uiPriority w:val="59"/>
    <w:rsid w:val="008e61a8"/>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customStyle="1" w:styleId="PlainTable3">
    <w:name w:val="Plain Table 3"/>
    <w:uiPriority w:val="99"/>
    <w:rsid w:val="008e61a8"/>
    <w:tblPr>
      <w:tblStyleRowBandSize w:val="1"/>
      <w:tblStyleColBandSize w:val="1"/>
      <w:tblCellMar>
        <w:top w:w="0" w:type="dxa"/>
        <w:left w:w="0" w:type="dxa"/>
        <w:bottom w:w="0" w:type="dxa"/>
        <w:right w:w="0" w:type="dxa"/>
      </w:tblCellMar>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PlainTable4">
    <w:name w:val="Plain Table 4"/>
    <w:uiPriority w:val="99"/>
    <w:rsid w:val="008e61a8"/>
    <w:tblPr>
      <w:tblStyleRowBandSize w:val="1"/>
      <w:tblStyleColBandSize w:val="1"/>
      <w:tblCellMar>
        <w:top w:w="0" w:type="dxa"/>
        <w:left w:w="0" w:type="dxa"/>
        <w:bottom w:w="0" w:type="dxa"/>
        <w:right w:w="0" w:type="dxa"/>
      </w:tblCellMar>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PlainTable5">
    <w:name w:val="Plain Table 5"/>
    <w:uiPriority w:val="99"/>
    <w:rsid w:val="008e61a8"/>
    <w:tblPr>
      <w:tblStyleRowBandSize w:val="1"/>
      <w:tblStyleColBandSize w:val="1"/>
      <w:tblCellMar>
        <w:top w:w="0" w:type="dxa"/>
        <w:left w:w="0" w:type="dxa"/>
        <w:bottom w:w="0" w:type="dxa"/>
        <w:right w:w="0" w:type="dxa"/>
      </w:tblCellMar>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customStyle="1" w:styleId="GridTable1Light">
    <w:name w:val="Grid Table 1 Light"/>
    <w:uiPriority w:val="99"/>
    <w:rsid w:val="008e61a8"/>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top w:w="0" w:type="dxa"/>
        <w:left w:w="0" w:type="dxa"/>
        <w:bottom w:w="0" w:type="dxa"/>
        <w:right w:w="0" w:type="dxa"/>
      </w:tblCellMar>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 Accent 1"/>
    <w:uiPriority w:val="99"/>
    <w:rsid w:val="008e61a8"/>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b/>
        <w:color w:val="404040"/>
      </w:rPr>
      <w:tblPr/>
      <w:tcPr>
        <w:tcBorders>
          <w:bottom w:val="single" w:color="97B4D8"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GridTable1Light-Accent2">
    <w:name w:val="Grid Table 1 Light - Accent 2"/>
    <w:uiPriority w:val="99"/>
    <w:rsid w:val="008e61a8"/>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b/>
        <w:color w:val="404040"/>
      </w:rPr>
      <w:tblPr/>
      <w:tcPr>
        <w:tcBorders>
          <w:bottom w:val="single" w:color="DA989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GridTable1Light-Accent3">
    <w:name w:val="Grid Table 1 Light - Accent 3"/>
    <w:uiPriority w:val="99"/>
    <w:rsid w:val="008e61a8"/>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b/>
        <w:color w:val="404040"/>
      </w:rPr>
      <w:tblPr/>
      <w:tcPr>
        <w:tcBorders>
          <w:bottom w:val="single" w:color="C4D79D"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GridTable1Light-Accent4">
    <w:name w:val="Grid Table 1 Light - Accent 4"/>
    <w:uiPriority w:val="99"/>
    <w:rsid w:val="008e61a8"/>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b/>
        <w:color w:val="404040"/>
      </w:rPr>
      <w:tblPr/>
      <w:tcPr>
        <w:tcBorders>
          <w:bottom w:val="single" w:color="B4A4C8"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GridTable1Light-Accent5">
    <w:name w:val="Grid Table 1 Light - Accent 5"/>
    <w:uiPriority w:val="99"/>
    <w:rsid w:val="008e61a8"/>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b/>
        <w:color w:val="404040"/>
      </w:rPr>
      <w:tblPr/>
      <w:tcPr>
        <w:tcBorders>
          <w:bottom w:val="single" w:color="95CEDD"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GridTable1Light-Accent6">
    <w:name w:val="Grid Table 1 Light - Accent 6"/>
    <w:uiPriority w:val="99"/>
    <w:rsid w:val="008e61a8"/>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b/>
        <w:color w:val="404040"/>
      </w:rPr>
      <w:tblPr/>
      <w:tcPr>
        <w:tcBorders>
          <w:bottom w:val="single" w:color="FAC192"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customStyle="1" w:styleId="GridTable2">
    <w:name w:val="Grid Table 2"/>
    <w:uiPriority w:val="99"/>
    <w:rsid w:val="008e61a8"/>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2-Accent1">
    <w:name w:val="Grid Table 2 - Accent 1"/>
    <w:uiPriority w:val="99"/>
    <w:rsid w:val="008e61a8"/>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5D8AC2" w:themeColor="accent1" w:sz="12" w:space="0"/>
          <w:right w:val="none" w:color="000000" w:sz="4" w:space="0"/>
        </w:tcBorders>
        <w:shd w:val="clear" w:color="FFFFFF" w:fill="auto"/>
      </w:tcPr>
    </w:tblStylePr>
    <w:tblStylePr w:type="lastRow">
      <w:rPr>
        <w:b/>
        <w:color w:val="404040"/>
      </w:rPr>
      <w:tblPr/>
      <w:tcPr>
        <w:tcBorders>
          <w:top w:val="single" w:color="5D8AC2"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AE5F1" w:fill="DAE5F1" w:themeFill="accent1" w:themeFillTint="34"/>
      </w:tcPr>
    </w:tblStylePr>
    <w:tblStylePr w:type="band1Horz">
      <w:rPr>
        <w:color w:val="404040"/>
        <w:sz w:val="22"/>
      </w:rPr>
      <w:tblPr/>
      <w:tcPr>
        <w:shd w:val="clear" w:color="DAE5F1" w:fill="DAE5F1" w:themeFill="accent1" w:themeFillTint="34"/>
      </w:tcPr>
    </w:tblStylePr>
  </w:style>
  <w:style w:type="table" w:customStyle="1" w:styleId="GridTable2-Accent2">
    <w:name w:val="Grid Table 2 - Accent 2"/>
    <w:uiPriority w:val="99"/>
    <w:rsid w:val="008e61a8"/>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D99695" w:themeColor="accent2" w:sz="12" w:space="0"/>
          <w:right w:val="none" w:color="000000" w:sz="4" w:space="0"/>
        </w:tcBorders>
        <w:shd w:val="clear" w:color="FFFFFF" w:fill="auto"/>
      </w:tcPr>
    </w:tblStylePr>
    <w:tblStylePr w:type="lastRow">
      <w:rPr>
        <w:b/>
        <w:color w:val="404040"/>
      </w:rPr>
      <w:tblPr/>
      <w:tcPr>
        <w:tcBorders>
          <w:top w:val="single" w:color="D99695"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2-Accent3">
    <w:name w:val="Grid Table 2 - Accent 3"/>
    <w:uiPriority w:val="99"/>
    <w:rsid w:val="008e61a8"/>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9ABB59" w:themeColor="accent3" w:sz="12" w:space="0"/>
          <w:right w:val="none" w:color="000000" w:sz="4" w:space="0"/>
        </w:tcBorders>
        <w:shd w:val="clear" w:color="FFFFFF" w:fill="auto"/>
      </w:tcPr>
    </w:tblStylePr>
    <w:tblStylePr w:type="lastRow">
      <w:rPr>
        <w:b/>
        <w:color w:val="404040"/>
      </w:rPr>
      <w:tblPr/>
      <w:tcPr>
        <w:tcBorders>
          <w:top w:val="single" w:color="9ABB59"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2-Accent4">
    <w:name w:val="Grid Table 2 - Accent 4"/>
    <w:uiPriority w:val="99"/>
    <w:rsid w:val="008e61a8"/>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B2A1C6" w:themeColor="accent4" w:sz="12" w:space="0"/>
          <w:right w:val="none" w:color="000000" w:sz="4" w:space="0"/>
        </w:tcBorders>
        <w:shd w:val="clear" w:color="FFFFFF" w:fill="auto"/>
      </w:tcPr>
    </w:tblStylePr>
    <w:tblStylePr w:type="lastRow">
      <w:rPr>
        <w:b/>
        <w:color w:val="404040"/>
      </w:rPr>
      <w:tblPr/>
      <w:tcPr>
        <w:tcBorders>
          <w:top w:val="single" w:color="B2A1C6"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2-Accent5">
    <w:name w:val="Grid Table 2 - Accent 5"/>
    <w:uiPriority w:val="99"/>
    <w:rsid w:val="008e61a8"/>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2-Accent6">
    <w:name w:val="Grid Table 2 - Accent 6"/>
    <w:uiPriority w:val="99"/>
    <w:rsid w:val="008e61a8"/>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customStyle="1" w:styleId="GridTable3">
    <w:name w:val="Grid Table 3"/>
    <w:uiPriority w:val="99"/>
    <w:rsid w:val="008e61a8"/>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3-Accent1">
    <w:name w:val="Grid Table 3 - Accent 1"/>
    <w:uiPriority w:val="99"/>
    <w:rsid w:val="008e61a8"/>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AE5F1" w:fill="DAE5F1" w:themeFill="accent1" w:themeFillTint="34"/>
      </w:tcPr>
    </w:tblStylePr>
    <w:tblStylePr w:type="band1Horz">
      <w:rPr>
        <w:color w:val="404040"/>
        <w:sz w:val="22"/>
      </w:rPr>
      <w:tblPr/>
      <w:tcPr>
        <w:shd w:val="clear" w:color="DAE5F1" w:fill="DAE5F1" w:themeFill="accent1" w:themeFillTint="34"/>
      </w:tcPr>
    </w:tblStylePr>
  </w:style>
  <w:style w:type="table" w:customStyle="1" w:styleId="GridTable3-Accent2">
    <w:name w:val="Grid Table 3 - Accent 2"/>
    <w:uiPriority w:val="99"/>
    <w:rsid w:val="008e61a8"/>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3-Accent3">
    <w:name w:val="Grid Table 3 - Accent 3"/>
    <w:uiPriority w:val="99"/>
    <w:rsid w:val="008e61a8"/>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3-Accent4">
    <w:name w:val="Grid Table 3 - Accent 4"/>
    <w:uiPriority w:val="99"/>
    <w:rsid w:val="008e61a8"/>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3-Accent5">
    <w:name w:val="Grid Table 3 - Accent 5"/>
    <w:uiPriority w:val="99"/>
    <w:rsid w:val="008e61a8"/>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3-Accent6">
    <w:name w:val="Grid Table 3 - Accent 6"/>
    <w:uiPriority w:val="99"/>
    <w:rsid w:val="008e61a8"/>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customStyle="1" w:styleId="GridTable4">
    <w:name w:val="Grid Table 4"/>
    <w:uiPriority w:val="59"/>
    <w:rsid w:val="008e61a8"/>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top w:w="0" w:type="dxa"/>
        <w:left w:w="0" w:type="dxa"/>
        <w:bottom w:w="0" w:type="dxa"/>
        <w:right w:w="0" w:type="dxa"/>
      </w:tblCellMar>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4-Accent1">
    <w:name w:val="Grid Table 4 - Accent 1"/>
    <w:uiPriority w:val="59"/>
    <w:rsid w:val="008e61a8"/>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CellMar>
        <w:top w:w="0" w:type="dxa"/>
        <w:left w:w="0" w:type="dxa"/>
        <w:bottom w:w="0" w:type="dxa"/>
        <w:right w:w="0" w:type="dxa"/>
      </w:tblCellMar>
    </w:tblPr>
    <w:tblStylePr w:type="firstRow">
      <w:rPr>
        <w:b/>
        <w:color w:val="FFFFFF"/>
        <w:sz w:val="22"/>
      </w:rPr>
      <w:tblPr/>
      <w:tcPr>
        <w:tcBorders>
          <w:top w:val="single" w:color="5D8AC2" w:themeColor="accent1" w:sz="4" w:space="0"/>
          <w:left w:val="single" w:color="5D8AC2" w:themeColor="accent1" w:sz="4" w:space="0"/>
          <w:bottom w:val="single" w:color="5D8AC2" w:themeColor="accent1" w:sz="4" w:space="0"/>
          <w:right w:val="single" w:color="5D8AC2" w:themeColor="accent1" w:sz="4" w:space="0"/>
        </w:tcBorders>
        <w:shd w:val="clear" w:color="5D8AC2" w:fill="5D8AC2" w:themeFill="accent1" w:themeFillTint="ea"/>
      </w:tcPr>
    </w:tblStylePr>
    <w:tblStylePr w:type="lastRow">
      <w:rPr>
        <w:b/>
        <w:color w:val="404040"/>
      </w:rPr>
      <w:tblPr/>
      <w:tcPr>
        <w:tcBorders>
          <w:top w:val="single" w:color="5D8AC2"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CE6F2" w:fill="DCE6F2" w:themeFill="accent1" w:themeFillTint="32"/>
      </w:tcPr>
    </w:tblStylePr>
    <w:tblStylePr w:type="band1Horz">
      <w:rPr>
        <w:color w:val="404040"/>
        <w:sz w:val="22"/>
      </w:rPr>
      <w:tblPr/>
      <w:tcPr>
        <w:shd w:val="clear" w:color="DCE6F2" w:fill="DCE6F2" w:themeFill="accent1" w:themeFillTint="32"/>
      </w:tcPr>
    </w:tblStylePr>
  </w:style>
  <w:style w:type="table" w:customStyle="1" w:styleId="GridTable4-Accent2">
    <w:name w:val="Grid Table 4 - Accent 2"/>
    <w:uiPriority w:val="59"/>
    <w:rsid w:val="008e61a8"/>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CellMar>
        <w:top w:w="0" w:type="dxa"/>
        <w:left w:w="0" w:type="dxa"/>
        <w:bottom w:w="0" w:type="dxa"/>
        <w:right w:w="0" w:type="dxa"/>
      </w:tblCellMar>
    </w:tblPr>
    <w:tblStylePr w:type="firstRow">
      <w:rPr>
        <w:b/>
        <w:color w:val="FFFFFF"/>
        <w:sz w:val="22"/>
      </w:rPr>
      <w:tblPr/>
      <w:tcPr>
        <w:tcBorders>
          <w:top w:val="single" w:color="D99695" w:themeColor="accent2" w:sz="4" w:space="0"/>
          <w:left w:val="single" w:color="D99695" w:themeColor="accent2" w:sz="4" w:space="0"/>
          <w:bottom w:val="single" w:color="D99695" w:themeColor="accent2" w:sz="4" w:space="0"/>
          <w:right w:val="single" w:color="D99695" w:themeColor="accent2" w:sz="4" w:space="0"/>
        </w:tcBorders>
        <w:shd w:val="clear" w:color="D99695" w:fill="D99695" w:themeFill="accent2" w:themeFillTint="97"/>
      </w:tcPr>
    </w:tblStylePr>
    <w:tblStylePr w:type="lastRow">
      <w:rPr>
        <w:b/>
        <w:color w:val="404040"/>
      </w:rPr>
      <w:tblPr/>
      <w:tcPr>
        <w:tcBorders>
          <w:top w:val="single" w:color="D99695"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4-Accent3">
    <w:name w:val="Grid Table 4 - Accent 3"/>
    <w:uiPriority w:val="59"/>
    <w:rsid w:val="008e61a8"/>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CellMar>
        <w:top w:w="0" w:type="dxa"/>
        <w:left w:w="0" w:type="dxa"/>
        <w:bottom w:w="0" w:type="dxa"/>
        <w:right w:w="0" w:type="dxa"/>
      </w:tblCellMar>
    </w:tblPr>
    <w:tblStylePr w:type="firstRow">
      <w:rPr>
        <w:b/>
        <w:color w:val="FFFFFF"/>
        <w:sz w:val="22"/>
      </w:rPr>
      <w:tblPr/>
      <w:tcPr>
        <w:tcBorders>
          <w:top w:val="single" w:color="9ABB59" w:themeColor="accent3" w:sz="4" w:space="0"/>
          <w:left w:val="single" w:color="9ABB59" w:themeColor="accent3" w:sz="4" w:space="0"/>
          <w:bottom w:val="single" w:color="9ABB59" w:themeColor="accent3" w:sz="4" w:space="0"/>
          <w:right w:val="single" w:color="9ABB59" w:themeColor="accent3" w:sz="4" w:space="0"/>
        </w:tcBorders>
        <w:shd w:val="clear" w:color="9ABB59" w:fill="9ABB59" w:themeFill="accent3" w:themeFillTint="fe"/>
      </w:tcPr>
    </w:tblStylePr>
    <w:tblStylePr w:type="lastRow">
      <w:rPr>
        <w:b/>
        <w:color w:val="404040"/>
      </w:rPr>
      <w:tblPr/>
      <w:tcPr>
        <w:tcBorders>
          <w:top w:val="single" w:color="9ABB59"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4-Accent4">
    <w:name w:val="Grid Table 4 - Accent 4"/>
    <w:uiPriority w:val="59"/>
    <w:rsid w:val="008e61a8"/>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CellMar>
        <w:top w:w="0" w:type="dxa"/>
        <w:left w:w="0" w:type="dxa"/>
        <w:bottom w:w="0" w:type="dxa"/>
        <w:right w:w="0" w:type="dxa"/>
      </w:tblCellMar>
    </w:tblPr>
    <w:tblStylePr w:type="firstRow">
      <w:rPr>
        <w:b/>
        <w:color w:val="FFFFFF"/>
        <w:sz w:val="22"/>
      </w:rPr>
      <w:tblPr/>
      <w:tcPr>
        <w:tcBorders>
          <w:top w:val="single" w:color="B2A1C6" w:themeColor="accent4" w:sz="4" w:space="0"/>
          <w:left w:val="single" w:color="B2A1C6" w:themeColor="accent4" w:sz="4" w:space="0"/>
          <w:bottom w:val="single" w:color="B2A1C6" w:themeColor="accent4" w:sz="4" w:space="0"/>
          <w:right w:val="single" w:color="B2A1C6" w:themeColor="accent4" w:sz="4" w:space="0"/>
        </w:tcBorders>
        <w:shd w:val="clear" w:color="B2A1C6" w:fill="B2A1C6" w:themeFill="accent4" w:themeFillTint="9a"/>
      </w:tcPr>
    </w:tblStylePr>
    <w:tblStylePr w:type="lastRow">
      <w:rPr>
        <w:b/>
        <w:color w:val="404040"/>
      </w:rPr>
      <w:tblPr/>
      <w:tcPr>
        <w:tcBorders>
          <w:top w:val="single" w:color="B2A1C6"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4-Accent5">
    <w:name w:val="Grid Table 4 - Accent 5"/>
    <w:uiPriority w:val="59"/>
    <w:rsid w:val="008e61a8"/>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color w:val="FFFFFF"/>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fill="4BACC6" w:themeFill="accent5"/>
      </w:tcPr>
    </w:tblStylePr>
    <w:tblStylePr w:type="lastRow">
      <w:rPr>
        <w:b/>
        <w:color w:val="404040"/>
      </w:rPr>
      <w:tblPr/>
      <w:tcPr>
        <w:tcBorders>
          <w:top w:val="single" w:color="4BACC6"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4-Accent6">
    <w:name w:val="Grid Table 4 - Accent 6"/>
    <w:uiPriority w:val="59"/>
    <w:rsid w:val="008e61a8"/>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color w:val="FFFFFF"/>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fill="F79646" w:themeFill="accent6"/>
      </w:tcPr>
    </w:tblStylePr>
    <w:tblStylePr w:type="lastRow">
      <w:rPr>
        <w:b/>
        <w:color w:val="404040"/>
      </w:rPr>
      <w:tblPr/>
      <w:tcPr>
        <w:tcBorders>
          <w:top w:val="single" w:color="F79646"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customStyle="1" w:styleId="GridTable5Dark">
    <w:name w:val="Grid Table 5 Dark"/>
    <w:uiPriority w:val="99"/>
    <w:rsid w:val="008e61a8"/>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uiPriority w:val="99"/>
    <w:rsid w:val="008e61a8"/>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4F81BD" w:fill="4F81BD" w:themeFill="accent1"/>
      </w:tcPr>
    </w:tblStylePr>
    <w:tblStylePr w:type="lastRow">
      <w:rPr>
        <w:b/>
        <w:color w:val="FFFFFF"/>
        <w:sz w:val="22"/>
      </w:rPr>
      <w:tblPr/>
      <w:tcPr>
        <w:tcBorders>
          <w:top w:val="single" w:color="FFFFFF" w:themeColor="light1" w:sz="4" w:space="0"/>
        </w:tcBorders>
        <w:shd w:val="clear" w:color="4F81BD" w:fill="4F81BD" w:themeFill="accent1"/>
      </w:tcPr>
    </w:tblStylePr>
    <w:tblStylePr w:type="firstCol">
      <w:rPr>
        <w:b/>
        <w:color w:val="FFFFFF"/>
        <w:sz w:val="22"/>
      </w:rPr>
      <w:tblPr/>
      <w:tcPr>
        <w:shd w:val="clear" w:color="4F81BD" w:fill="4F81BD" w:themeFill="accent1"/>
      </w:tcPr>
    </w:tblStylePr>
    <w:tblStylePr w:type="lastCol">
      <w:rPr>
        <w:b/>
        <w:color w:val="FFFFFF"/>
        <w:sz w:val="22"/>
      </w:rPr>
      <w:tblPr/>
      <w:tcPr>
        <w:shd w:val="clear" w:color="4F81BD" w:fill="4F81BD" w:themeFill="accent1"/>
      </w:tcPr>
    </w:tblStylePr>
    <w:tblStylePr w:type="band1Vert">
      <w:tblPr/>
      <w:tcPr>
        <w:shd w:val="clear" w:color="AEC4E0" w:fill="AEC4E0" w:themeFill="accent1" w:themeFillTint="75"/>
      </w:tcPr>
    </w:tblStylePr>
    <w:tblStylePr w:type="band1Horz">
      <w:tblPr/>
      <w:tcPr>
        <w:shd w:val="clear" w:color="AEC4E0" w:fill="AEC4E0" w:themeFill="accent1" w:themeFillTint="75"/>
      </w:tcPr>
    </w:tblStylePr>
  </w:style>
  <w:style w:type="table" w:customStyle="1" w:styleId="GridTable5Dark-Accent2">
    <w:name w:val="Grid Table 5 Dark - Accent 2"/>
    <w:uiPriority w:val="99"/>
    <w:rsid w:val="008e61a8"/>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C0504D" w:fill="C0504D" w:themeFill="accent2"/>
      </w:tcPr>
    </w:tblStylePr>
    <w:tblStylePr w:type="lastRow">
      <w:rPr>
        <w:b/>
        <w:color w:val="FFFFFF"/>
        <w:sz w:val="22"/>
      </w:rPr>
      <w:tblPr/>
      <w:tcPr>
        <w:tcBorders>
          <w:top w:val="single" w:color="FFFFFF" w:themeColor="light1" w:sz="4" w:space="0"/>
        </w:tcBorders>
        <w:shd w:val="clear" w:color="C0504D" w:fill="C0504D" w:themeFill="accent2"/>
      </w:tcPr>
    </w:tblStylePr>
    <w:tblStylePr w:type="firstCol">
      <w:rPr>
        <w:b/>
        <w:color w:val="FFFFFF"/>
        <w:sz w:val="22"/>
      </w:rPr>
      <w:tblPr/>
      <w:tcPr>
        <w:shd w:val="clear" w:color="C0504D" w:fill="C0504D" w:themeFill="accent2"/>
      </w:tcPr>
    </w:tblStylePr>
    <w:tblStylePr w:type="lastCol">
      <w:rPr>
        <w:b/>
        <w:color w:val="FFFFFF"/>
        <w:sz w:val="22"/>
      </w:rPr>
      <w:tblPr/>
      <w:tcPr>
        <w:shd w:val="clear" w:color="C0504D" w:fill="C0504D" w:themeFill="accent2"/>
      </w:tcPr>
    </w:tblStylePr>
    <w:tblStylePr w:type="band1Vert">
      <w:tblPr/>
      <w:tcPr>
        <w:shd w:val="clear" w:color="E2AEAD" w:fill="E2AEAD" w:themeFill="accent2" w:themeFillTint="75"/>
      </w:tcPr>
    </w:tblStylePr>
    <w:tblStylePr w:type="band1Horz">
      <w:tblPr/>
      <w:tcPr>
        <w:shd w:val="clear" w:color="E2AEAD" w:fill="E2AEAD" w:themeFill="accent2" w:themeFillTint="75"/>
      </w:tcPr>
    </w:tblStylePr>
  </w:style>
  <w:style w:type="table" w:customStyle="1" w:styleId="GridTable5Dark-Accent3">
    <w:name w:val="Grid Table 5 Dark - Accent 3"/>
    <w:uiPriority w:val="99"/>
    <w:rsid w:val="008e61a8"/>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9BBB59" w:fill="9BBB59" w:themeFill="accent3"/>
      </w:tcPr>
    </w:tblStylePr>
    <w:tblStylePr w:type="lastRow">
      <w:rPr>
        <w:b/>
        <w:color w:val="FFFFFF"/>
        <w:sz w:val="22"/>
      </w:rPr>
      <w:tblPr/>
      <w:tcPr>
        <w:tcBorders>
          <w:top w:val="single" w:color="FFFFFF" w:themeColor="light1" w:sz="4" w:space="0"/>
        </w:tcBorders>
        <w:shd w:val="clear" w:color="9BBB59" w:fill="9BBB59" w:themeFill="accent3"/>
      </w:tcPr>
    </w:tblStylePr>
    <w:tblStylePr w:type="firstCol">
      <w:rPr>
        <w:b/>
        <w:color w:val="FFFFFF"/>
        <w:sz w:val="22"/>
      </w:rPr>
      <w:tblPr/>
      <w:tcPr>
        <w:shd w:val="clear" w:color="9BBB59" w:fill="9BBB59" w:themeFill="accent3"/>
      </w:tcPr>
    </w:tblStylePr>
    <w:tblStylePr w:type="lastCol">
      <w:rPr>
        <w:b/>
        <w:color w:val="FFFFFF"/>
        <w:sz w:val="22"/>
      </w:rPr>
      <w:tblPr/>
      <w:tcPr>
        <w:shd w:val="clear" w:color="9BBB59" w:fill="9BBB59" w:themeFill="accent3"/>
      </w:tcPr>
    </w:tblStylePr>
    <w:tblStylePr w:type="band1Vert">
      <w:tblPr/>
      <w:tcPr>
        <w:shd w:val="clear" w:color="D0DFB2" w:fill="D0DFB2" w:themeFill="accent3" w:themeFillTint="75"/>
      </w:tcPr>
    </w:tblStylePr>
    <w:tblStylePr w:type="band1Horz">
      <w:tblPr/>
      <w:tcPr>
        <w:shd w:val="clear" w:color="D0DFB2" w:fill="D0DFB2" w:themeFill="accent3" w:themeFillTint="75"/>
      </w:tcPr>
    </w:tblStylePr>
  </w:style>
  <w:style w:type="table" w:customStyle="1" w:styleId="GridTable5Dark-Accent4">
    <w:name w:val="Grid Table 5 Dark- Accent 4"/>
    <w:uiPriority w:val="99"/>
    <w:rsid w:val="008e61a8"/>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8064A2" w:fill="8064A2" w:themeFill="accent4"/>
      </w:tcPr>
    </w:tblStylePr>
    <w:tblStylePr w:type="lastRow">
      <w:rPr>
        <w:b/>
        <w:color w:val="FFFFFF"/>
        <w:sz w:val="22"/>
      </w:rPr>
      <w:tblPr/>
      <w:tcPr>
        <w:tcBorders>
          <w:top w:val="single" w:color="FFFFFF" w:themeColor="light1" w:sz="4" w:space="0"/>
        </w:tcBorders>
        <w:shd w:val="clear" w:color="8064A2" w:fill="8064A2" w:themeFill="accent4"/>
      </w:tcPr>
    </w:tblStylePr>
    <w:tblStylePr w:type="firstCol">
      <w:rPr>
        <w:b/>
        <w:color w:val="FFFFFF"/>
        <w:sz w:val="22"/>
      </w:rPr>
      <w:tblPr/>
      <w:tcPr>
        <w:shd w:val="clear" w:color="8064A2" w:fill="8064A2" w:themeFill="accent4"/>
      </w:tcPr>
    </w:tblStylePr>
    <w:tblStylePr w:type="lastCol">
      <w:rPr>
        <w:b/>
        <w:color w:val="FFFFFF"/>
        <w:sz w:val="22"/>
      </w:rPr>
      <w:tblPr/>
      <w:tcPr>
        <w:shd w:val="clear" w:color="8064A2" w:fill="8064A2" w:themeFill="accent4"/>
      </w:tcPr>
    </w:tblStylePr>
    <w:tblStylePr w:type="band1Vert">
      <w:tblPr/>
      <w:tcPr>
        <w:shd w:val="clear" w:color="C4B7D4" w:fill="C4B7D4" w:themeFill="accent4" w:themeFillTint="75"/>
      </w:tcPr>
    </w:tblStylePr>
    <w:tblStylePr w:type="band1Horz">
      <w:tblPr/>
      <w:tcPr>
        <w:shd w:val="clear" w:color="C4B7D4" w:fill="C4B7D4" w:themeFill="accent4" w:themeFillTint="75"/>
      </w:tcPr>
    </w:tblStylePr>
  </w:style>
  <w:style w:type="table" w:customStyle="1" w:styleId="GridTable5Dark-Accent5">
    <w:name w:val="Grid Table 5 Dark - Accent 5"/>
    <w:uiPriority w:val="99"/>
    <w:rsid w:val="008e61a8"/>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4BACC6" w:fill="4BACC6" w:themeFill="accent5"/>
      </w:tcPr>
    </w:tblStylePr>
    <w:tblStylePr w:type="lastRow">
      <w:rPr>
        <w:b/>
        <w:color w:val="FFFFFF"/>
        <w:sz w:val="22"/>
      </w:rPr>
      <w:tblPr/>
      <w:tcPr>
        <w:tcBorders>
          <w:top w:val="single" w:color="FFFFFF" w:themeColor="light1" w:sz="4" w:space="0"/>
        </w:tcBorders>
        <w:shd w:val="clear" w:color="4BACC6" w:fill="4BACC6" w:themeFill="accent5"/>
      </w:tcPr>
    </w:tblStylePr>
    <w:tblStylePr w:type="firstCol">
      <w:rPr>
        <w:b/>
        <w:color w:val="FFFFFF"/>
        <w:sz w:val="22"/>
      </w:rPr>
      <w:tblPr/>
      <w:tcPr>
        <w:shd w:val="clear" w:color="4BACC6" w:fill="4BACC6" w:themeFill="accent5"/>
      </w:tcPr>
    </w:tblStylePr>
    <w:tblStylePr w:type="lastCol">
      <w:rPr>
        <w:b/>
        <w:color w:val="FFFFFF"/>
        <w:sz w:val="22"/>
      </w:rPr>
      <w:tblPr/>
      <w:tcPr>
        <w:shd w:val="clear" w:color="4BACC6" w:fill="4BACC6" w:themeFill="accent5"/>
      </w:tcPr>
    </w:tblStylePr>
    <w:tblStylePr w:type="band1Vert">
      <w:tblPr/>
      <w:tcPr>
        <w:shd w:val="clear" w:color="ACD8E4" w:fill="ACD8E4" w:themeFill="accent5" w:themeFillTint="75"/>
      </w:tcPr>
    </w:tblStylePr>
    <w:tblStylePr w:type="band1Horz">
      <w:tblPr/>
      <w:tcPr>
        <w:shd w:val="clear" w:color="ACD8E4" w:fill="ACD8E4" w:themeFill="accent5" w:themeFillTint="75"/>
      </w:tcPr>
    </w:tblStylePr>
  </w:style>
  <w:style w:type="table" w:customStyle="1" w:styleId="GridTable5Dark-Accent6">
    <w:name w:val="Grid Table 5 Dark - Accent 6"/>
    <w:uiPriority w:val="99"/>
    <w:rsid w:val="008e61a8"/>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color w:val="FFFFFF"/>
        <w:sz w:val="22"/>
      </w:rPr>
      <w:tblPr/>
      <w:tcPr>
        <w:shd w:val="clear" w:color="F79646" w:fill="F79646" w:themeFill="accent6"/>
      </w:tcPr>
    </w:tblStylePr>
    <w:tblStylePr w:type="lastRow">
      <w:rPr>
        <w:b/>
        <w:color w:val="FFFFFF"/>
        <w:sz w:val="22"/>
      </w:rPr>
      <w:tblPr/>
      <w:tcPr>
        <w:tcBorders>
          <w:top w:val="single" w:color="FFFFFF" w:themeColor="light1" w:sz="4" w:space="0"/>
        </w:tcBorders>
        <w:shd w:val="clear" w:color="F79646" w:fill="F79646" w:themeFill="accent6"/>
      </w:tcPr>
    </w:tblStylePr>
    <w:tblStylePr w:type="firstCol">
      <w:rPr>
        <w:b/>
        <w:color w:val="FFFFFF"/>
        <w:sz w:val="22"/>
      </w:rPr>
      <w:tblPr/>
      <w:tcPr>
        <w:shd w:val="clear" w:color="F79646" w:fill="F79646" w:themeFill="accent6"/>
      </w:tcPr>
    </w:tblStylePr>
    <w:tblStylePr w:type="lastCol">
      <w:rPr>
        <w:b/>
        <w:color w:val="FFFFFF"/>
        <w:sz w:val="22"/>
      </w:rPr>
      <w:tblPr/>
      <w:tcPr>
        <w:shd w:val="clear" w:color="F79646" w:fill="F79646" w:themeFill="accent6"/>
      </w:tcPr>
    </w:tblStylePr>
    <w:tblStylePr w:type="band1Vert">
      <w:tblPr/>
      <w:tcPr>
        <w:shd w:val="clear" w:color="FBCEAA" w:fill="FBCEAA" w:themeFill="accent6" w:themeFillTint="75"/>
      </w:tcPr>
    </w:tblStylePr>
    <w:tblStylePr w:type="band1Horz">
      <w:tblPr/>
      <w:tcPr>
        <w:shd w:val="clear" w:color="FBCEAA" w:fill="FBCEAA" w:themeFill="accent6" w:themeFillTint="75"/>
      </w:tcPr>
    </w:tblStylePr>
  </w:style>
  <w:style w:type="table" w:customStyle="1" w:styleId="GridTable6Colorful">
    <w:name w:val="Grid Table 6 Colorful"/>
    <w:uiPriority w:val="99"/>
    <w:rsid w:val="008e61a8"/>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customStyle="1" w:styleId="GridTable6Colorful-Accent1">
    <w:name w:val="Grid Table 6 Colorful - Accent 1"/>
    <w:uiPriority w:val="99"/>
    <w:rsid w:val="008e61a8"/>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val="A6BFDD" w:themeColor="accent1" w:themeTint="80" w:themeShade="95"/>
      </w:rPr>
      <w:tblPr/>
      <w:tcPr>
        <w:tcBorders>
          <w:bottom w:val="single" w:color="A6BFDD" w:themeColor="accent1" w:sz="12" w:space="0"/>
        </w:tcBorders>
      </w:tcPr>
    </w:tblStylePr>
    <w:tblStylePr w:type="lastRow">
      <w:rPr>
        <w:b/>
        <w:color w:val="A6BFDD" w:themeColor="accent1" w:themeTint="80" w:themeShade="95"/>
      </w:rPr>
      <w:tblPr/>
    </w:tblStylePr>
    <w:tblStylePr w:type="firstCol">
      <w:rPr>
        <w:b/>
        <w:color w:val="A6BFDD" w:themeColor="accent1" w:themeTint="80" w:themeShade="95"/>
      </w:rPr>
      <w:tblPr/>
    </w:tblStylePr>
    <w:tblStylePr w:type="lastCol">
      <w:rPr>
        <w:b/>
        <w:color w:val="A6BFDD" w:themeColor="accent1" w:themeTint="80" w:themeShade="95"/>
      </w:rPr>
      <w:tblPr/>
    </w:tblStylePr>
    <w:tblStylePr w:type="band1Vert">
      <w:tblPr/>
      <w:tcPr>
        <w:shd w:val="clear" w:color="DAE5F1" w:fill="DAE5F1" w:themeFill="accent1" w:themeFillTint="34"/>
      </w:tcPr>
    </w:tblStylePr>
    <w:tblStylePr w:type="band1Horz">
      <w:rPr>
        <w:color w:val="A6BFDD" w:themeColor="accent1" w:themeTint="80" w:themeShade="95"/>
        <w:sz w:val="22"/>
      </w:rPr>
      <w:tblPr/>
      <w:tcPr>
        <w:shd w:val="clear" w:color="DAE5F1" w:fill="DAE5F1" w:themeFill="accent1" w:themeFillTint="34"/>
      </w:tcPr>
    </w:tblStylePr>
    <w:tblStylePr w:type="band2Horz">
      <w:rPr>
        <w:color w:val="A6BFDD" w:themeColor="accent1" w:themeTint="80" w:themeShade="95"/>
        <w:sz w:val="22"/>
      </w:rPr>
      <w:tblPr/>
    </w:tblStylePr>
  </w:style>
  <w:style w:type="table" w:customStyle="1" w:styleId="GridTable6Colorful-Accent2">
    <w:name w:val="Grid Table 6 Colorful - Accent 2"/>
    <w:uiPriority w:val="99"/>
    <w:rsid w:val="008e61a8"/>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D99695" w:themeColor="accent2" w:themeTint="97" w:themeShade="95"/>
      </w:rPr>
      <w:tblPr/>
      <w:tcPr>
        <w:tcBorders>
          <w:bottom w:val="single" w:color="D99695" w:themeColor="accent2" w:sz="12" w:space="0"/>
        </w:tcBorders>
      </w:tcPr>
    </w:tblStylePr>
    <w:tblStylePr w:type="lastRow">
      <w:rPr>
        <w:b/>
        <w:color w:val="D99695" w:themeColor="accent2" w:themeTint="97" w:themeShade="95"/>
      </w:rPr>
      <w:tbl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F2DCDC" w:fill="F2DCDC" w:themeFill="accent2" w:themeFillTint="32"/>
      </w:tcPr>
    </w:tblStylePr>
    <w:tblStylePr w:type="band1Horz">
      <w:rPr>
        <w:color w:val="D99695" w:themeColor="accent2" w:themeTint="97" w:themeShade="95"/>
        <w:sz w:val="22"/>
      </w:rPr>
      <w:tblPr/>
      <w:tcPr>
        <w:shd w:val="clear" w:color="F2DCDC" w:fill="F2DCDC" w:themeFill="accent2" w:themeFillTint="32"/>
      </w:tcPr>
    </w:tblStylePr>
    <w:tblStylePr w:type="band2Horz">
      <w:rPr>
        <w:color w:val="D99695" w:themeColor="accent2" w:themeTint="97" w:themeShade="95"/>
        <w:sz w:val="22"/>
      </w:rPr>
      <w:tblPr/>
    </w:tblStylePr>
  </w:style>
  <w:style w:type="table" w:customStyle="1" w:styleId="GridTable6Colorful-Accent3">
    <w:name w:val="Grid Table 6 Colorful - Accent 3"/>
    <w:uiPriority w:val="99"/>
    <w:rsid w:val="008e61a8"/>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9ABB59" w:themeColor="accent3" w:themeTint="fe" w:themeShade="95"/>
      </w:rPr>
      <w:tblPr/>
      <w:tcPr>
        <w:tcBorders>
          <w:bottom w:val="single" w:color="9ABB59" w:themeColor="accent3" w:sz="12" w:space="0"/>
        </w:tcBorders>
      </w:tcPr>
    </w:tblStylePr>
    <w:tblStylePr w:type="lastRow">
      <w:rPr>
        <w:b/>
        <w:color w:val="9ABB59" w:themeColor="accent3" w:themeTint="fe" w:themeShade="95"/>
      </w:rPr>
      <w:tblPr/>
    </w:tblStylePr>
    <w:tblStylePr w:type="firstCol">
      <w:rPr>
        <w:b/>
        <w:color w:val="9ABB59" w:themeColor="accent3" w:themeTint="fe" w:themeShade="95"/>
      </w:rPr>
      <w:tblPr/>
    </w:tblStylePr>
    <w:tblStylePr w:type="lastCol">
      <w:rPr>
        <w:b/>
        <w:color w:val="9ABB59" w:themeColor="accent3" w:themeTint="fe" w:themeShade="95"/>
      </w:rPr>
      <w:tblPr/>
    </w:tblStylePr>
    <w:tblStylePr w:type="band1Vert">
      <w:tblPr/>
      <w:tcPr>
        <w:shd w:val="clear" w:color="EAF1DC" w:fill="EAF1DC" w:themeFill="accent3" w:themeFillTint="34"/>
      </w:tcPr>
    </w:tblStylePr>
    <w:tblStylePr w:type="band1Horz">
      <w:rPr>
        <w:color w:val="9ABB59" w:themeColor="accent3" w:themeTint="fe" w:themeShade="95"/>
        <w:sz w:val="22"/>
      </w:rPr>
      <w:tblPr/>
      <w:tcPr>
        <w:shd w:val="clear" w:color="EAF1DC" w:fill="EAF1DC" w:themeFill="accent3" w:themeFillTint="34"/>
      </w:tcPr>
    </w:tblStylePr>
    <w:tblStylePr w:type="band2Horz">
      <w:rPr>
        <w:color w:val="9ABB59" w:themeColor="accent3" w:themeTint="fe" w:themeShade="95"/>
        <w:sz w:val="22"/>
      </w:rPr>
      <w:tblPr/>
    </w:tblStylePr>
  </w:style>
  <w:style w:type="table" w:customStyle="1" w:styleId="GridTable6Colorful-Accent4">
    <w:name w:val="Grid Table 6 Colorful - Accent 4"/>
    <w:uiPriority w:val="99"/>
    <w:rsid w:val="008e61a8"/>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B2A1C6" w:themeColor="accent4" w:themeTint="9a" w:themeShade="95"/>
      </w:rPr>
      <w:tblPr/>
      <w:tcPr>
        <w:tcBorders>
          <w:bottom w:val="single" w:color="B2A1C6" w:themeColor="accent4" w:sz="12" w:space="0"/>
        </w:tcBorders>
      </w:tcPr>
    </w:tblStylePr>
    <w:tblStylePr w:type="lastRow">
      <w:rPr>
        <w:b/>
        <w:color w:val="B2A1C6" w:themeColor="accent4" w:themeTint="9a" w:themeShade="95"/>
      </w:rPr>
      <w:tbl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E5DFEC" w:fill="E5DFEC" w:themeFill="accent4" w:themeFillTint="34"/>
      </w:tcPr>
    </w:tblStylePr>
    <w:tblStylePr w:type="band1Horz">
      <w:rPr>
        <w:color w:val="B2A1C6" w:themeColor="accent4" w:themeTint="9a" w:themeShade="95"/>
        <w:sz w:val="22"/>
      </w:rPr>
      <w:tblPr/>
      <w:tcPr>
        <w:shd w:val="clear" w:color="E5DFEC" w:fill="E5DFEC" w:themeFill="accent4" w:themeFillTint="34"/>
      </w:tcPr>
    </w:tblStylePr>
    <w:tblStylePr w:type="band2Horz">
      <w:rPr>
        <w:color w:val="B2A1C6" w:themeColor="accent4" w:themeTint="9a" w:themeShade="95"/>
        <w:sz w:val="22"/>
      </w:rPr>
      <w:tblPr/>
    </w:tblStylePr>
  </w:style>
  <w:style w:type="table" w:customStyle="1" w:styleId="GridTable6Colorful-Accent5">
    <w:name w:val="Grid Table 6 Colorful - Accent 5"/>
    <w:uiPriority w:val="99"/>
    <w:rsid w:val="008e61a8"/>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val="266779" w:themeColor="accent5" w:themeShade="95"/>
      </w:rPr>
      <w:tblPr/>
      <w:tcPr>
        <w:tcBorders>
          <w:bottom w:val="single" w:color="4BACC6" w:themeColor="accent5"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DAEEF3" w:fill="DAEEF3" w:themeFill="accent5" w:themeFillTint="34"/>
      </w:tcPr>
    </w:tblStylePr>
    <w:tblStylePr w:type="band1Horz">
      <w:rPr>
        <w:color w:val="266779" w:themeColor="accent5" w:themeShade="95"/>
        <w:sz w:val="22"/>
      </w:rPr>
      <w:tblPr/>
      <w:tcPr>
        <w:shd w:val="clear" w:color="DAEEF3" w:fill="DAEEF3" w:themeFill="accent5" w:themeFillTint="34"/>
      </w:tcPr>
    </w:tblStylePr>
    <w:tblStylePr w:type="band2Horz">
      <w:rPr>
        <w:color w:val="266779" w:themeColor="accent5" w:themeShade="95"/>
        <w:sz w:val="22"/>
      </w:rPr>
      <w:tblPr/>
    </w:tblStylePr>
  </w:style>
  <w:style w:type="table" w:customStyle="1" w:styleId="GridTable6Colorful-Accent6">
    <w:name w:val="Grid Table 6 Colorful - Accent 6"/>
    <w:uiPriority w:val="99"/>
    <w:rsid w:val="008e61a8"/>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val="266779" w:themeColor="accent5" w:themeShade="95"/>
      </w:rPr>
      <w:tblPr/>
      <w:tcPr>
        <w:tcBorders>
          <w:bottom w:val="single" w:color="F79646" w:themeColor="accent6"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FDE9D8" w:fill="FDE9D8" w:themeFill="accent6" w:themeFillTint="34"/>
      </w:tcPr>
    </w:tblStylePr>
    <w:tblStylePr w:type="band1Horz">
      <w:rPr>
        <w:color w:val="266779" w:themeColor="accent5" w:themeShade="95"/>
        <w:sz w:val="22"/>
      </w:rPr>
      <w:tblPr/>
      <w:tcPr>
        <w:shd w:val="clear" w:color="FDE9D8" w:fill="FDE9D8" w:themeFill="accent6" w:themeFillTint="34"/>
      </w:tcPr>
    </w:tblStylePr>
    <w:tblStylePr w:type="band2Horz">
      <w:rPr>
        <w:color w:val="266779" w:themeColor="accent5" w:themeShade="95"/>
        <w:sz w:val="22"/>
      </w:rPr>
      <w:tblPr/>
    </w:tblStylePr>
  </w:style>
  <w:style w:type="table" w:customStyle="1" w:styleId="GridTable7Colorful">
    <w:name w:val="Grid Table 7 Colorful"/>
    <w:uiPriority w:val="99"/>
    <w:rsid w:val="008e61a8"/>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customStyle="1" w:styleId="GridTable7Colorful-Accent1">
    <w:name w:val="Grid Table 7 Colorful - Accent 1"/>
    <w:uiPriority w:val="99"/>
    <w:rsid w:val="008e61a8"/>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val="A6BFDD" w:themeColor="accent1" w:themeTint="80" w:themeShade="95"/>
        <w:sz w:val="22"/>
      </w:rPr>
      <w:tblPr/>
      <w:tcPr>
        <w:tcBorders>
          <w:top w:val="none" w:color="000000" w:sz="4" w:space="0"/>
          <w:left w:val="none" w:color="000000" w:sz="4" w:space="0"/>
          <w:bottom w:val="single" w:color="A6BFDD" w:themeColor="accent1" w:sz="4" w:space="0"/>
          <w:right w:val="none" w:color="000000" w:sz="4" w:space="0"/>
        </w:tcBorders>
        <w:shd w:val="clear" w:color="FFFFFF" w:fill="FFFFFF" w:themeFill="light1"/>
      </w:tcPr>
    </w:tblStylePr>
    <w:tblStylePr w:type="lastRow">
      <w:rPr>
        <w:b/>
        <w:color w:val="A6BFDD" w:themeColor="accent1" w:themeTint="80" w:themeShade="95"/>
        <w:sz w:val="22"/>
      </w:rPr>
      <w:tblPr/>
      <w:tcPr>
        <w:tcBorders>
          <w:top w:val="single" w:color="A6BFD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6BFDD" w:themeColor="accent1" w:themeTint="80" w:themeShade="95"/>
        <w:sz w:val="22"/>
      </w:rPr>
      <w:tblPr/>
      <w:tcPr>
        <w:tcBorders>
          <w:top w:val="none" w:color="000000" w:sz="4" w:space="0"/>
          <w:left w:val="none" w:color="000000" w:sz="4" w:space="0"/>
          <w:bottom w:val="none" w:color="000000" w:sz="4" w:space="0"/>
          <w:right w:val="single" w:color="A6BFDD" w:themeColor="accent1" w:sz="4" w:space="0"/>
        </w:tcBorders>
        <w:shd w:val="clear" w:color="FFFFFF" w:fill="auto"/>
      </w:tcPr>
    </w:tblStylePr>
    <w:tblStylePr w:type="lastCol">
      <w:rPr>
        <w:i/>
        <w:color w:val="A6BFDD" w:themeColor="accent1" w:themeTint="80" w:themeShade="95"/>
        <w:sz w:val="22"/>
      </w:rPr>
      <w:tblPr/>
      <w:tcPr>
        <w:tcBorders>
          <w:top w:val="none" w:color="000000" w:sz="4" w:space="0"/>
          <w:left w:val="single" w:color="A6BFDD" w:themeColor="accent1" w:sz="4" w:space="0"/>
          <w:bottom w:val="none" w:color="000000" w:sz="4" w:space="0"/>
          <w:right w:val="none" w:color="000000" w:sz="4" w:space="0"/>
        </w:tcBorders>
        <w:shd w:val="clear" w:color="FFFFFF" w:fill="auto"/>
      </w:tcPr>
    </w:tblStylePr>
    <w:tblStylePr w:type="band1Vert">
      <w:tblPr/>
      <w:tcPr>
        <w:shd w:val="clear" w:color="DAE5F1" w:fill="DAE5F1" w:themeFill="accent1" w:themeFillTint="34"/>
      </w:tcPr>
    </w:tblStylePr>
    <w:tblStylePr w:type="band1Horz">
      <w:rPr>
        <w:color w:val="A6BFDD" w:themeColor="accent1" w:themeTint="80" w:themeShade="95"/>
        <w:sz w:val="22"/>
      </w:rPr>
      <w:tblPr/>
      <w:tcPr>
        <w:shd w:val="clear" w:color="DAE5F1" w:fill="DAE5F1" w:themeFill="accent1" w:themeFillTint="34"/>
      </w:tcPr>
    </w:tblStylePr>
    <w:tblStylePr w:type="band2Horz">
      <w:rPr>
        <w:color w:val="A6BFDD" w:themeColor="accent1" w:themeTint="80" w:themeShade="95"/>
        <w:sz w:val="22"/>
      </w:rPr>
      <w:tblPr/>
    </w:tblStylePr>
  </w:style>
  <w:style w:type="table" w:customStyle="1" w:styleId="GridTable7Colorful-Accent2">
    <w:name w:val="Grid Table 7 Colorful - Accent 2"/>
    <w:uiPriority w:val="99"/>
    <w:rsid w:val="008e61a8"/>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val="D99695"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hemeFill="light1"/>
      </w:tcPr>
    </w:tblStylePr>
    <w:tblStylePr w:type="lastRow">
      <w:rPr>
        <w:b/>
        <w:color w:val="D99695"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D99695"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auto"/>
      </w:tcPr>
    </w:tblStylePr>
    <w:tblStylePr w:type="lastCol">
      <w:rPr>
        <w:i/>
        <w:color w:val="D99695"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auto"/>
      </w:tcPr>
    </w:tblStylePr>
    <w:tblStylePr w:type="band1Vert">
      <w:tblPr/>
      <w:tcPr>
        <w:shd w:val="clear" w:color="F2DCDC" w:fill="F2DCDC" w:themeFill="accent2" w:themeFillTint="32"/>
      </w:tcPr>
    </w:tblStylePr>
    <w:tblStylePr w:type="band1Horz">
      <w:rPr>
        <w:color w:val="D99695" w:themeColor="accent2" w:themeTint="97" w:themeShade="95"/>
        <w:sz w:val="22"/>
      </w:rPr>
      <w:tblPr/>
      <w:tcPr>
        <w:shd w:val="clear" w:color="F2DCDC" w:fill="F2DCDC" w:themeFill="accent2" w:themeFillTint="32"/>
      </w:tcPr>
    </w:tblStylePr>
    <w:tblStylePr w:type="band2Horz">
      <w:rPr>
        <w:color w:val="D99695" w:themeColor="accent2" w:themeTint="97" w:themeShade="95"/>
        <w:sz w:val="22"/>
      </w:rPr>
      <w:tblPr/>
    </w:tblStylePr>
  </w:style>
  <w:style w:type="table" w:customStyle="1" w:styleId="GridTable7Colorful-Accent3">
    <w:name w:val="Grid Table 7 Colorful - Accent 3"/>
    <w:uiPriority w:val="99"/>
    <w:rsid w:val="008e61a8"/>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val="9ABB59" w:themeColor="accent3" w:themeTint="fe" w:themeShade="95"/>
        <w:sz w:val="22"/>
      </w:rPr>
      <w:tblPr/>
      <w:tcPr>
        <w:tcBorders>
          <w:top w:val="none" w:color="000000" w:sz="4" w:space="0"/>
          <w:left w:val="none" w:color="000000" w:sz="4" w:space="0"/>
          <w:bottom w:val="single" w:color="9ABB59" w:themeColor="accent3" w:sz="4" w:space="0"/>
          <w:right w:val="none" w:color="000000" w:sz="4" w:space="0"/>
        </w:tcBorders>
        <w:shd w:val="clear" w:color="FFFFFF" w:fill="FFFFFF" w:themeFill="light1"/>
      </w:tcPr>
    </w:tblStylePr>
    <w:tblStylePr w:type="lastRow">
      <w:rPr>
        <w:b/>
        <w:color w:val="9ABB59" w:themeColor="accent3" w:themeTint="fe" w:themeShade="95"/>
        <w:sz w:val="22"/>
      </w:rPr>
      <w:tblPr/>
      <w:tcPr>
        <w:tcBorders>
          <w:top w:val="single" w:color="9ABB5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9ABB59" w:themeColor="accent3" w:themeTint="fe" w:themeShade="95"/>
        <w:sz w:val="22"/>
      </w:rPr>
      <w:tblPr/>
      <w:tcPr>
        <w:tcBorders>
          <w:top w:val="none" w:color="000000" w:sz="4" w:space="0"/>
          <w:left w:val="none" w:color="000000" w:sz="4" w:space="0"/>
          <w:bottom w:val="none" w:color="000000" w:sz="4" w:space="0"/>
          <w:right w:val="single" w:color="9ABB59" w:themeColor="accent3" w:sz="4" w:space="0"/>
        </w:tcBorders>
        <w:shd w:val="clear" w:color="FFFFFF" w:fill="auto"/>
      </w:tcPr>
    </w:tblStylePr>
    <w:tblStylePr w:type="lastCol">
      <w:rPr>
        <w:i/>
        <w:color w:val="9ABB59" w:themeColor="accent3" w:themeTint="fe" w:themeShade="95"/>
        <w:sz w:val="22"/>
      </w:rPr>
      <w:tblPr/>
      <w:tcPr>
        <w:tcBorders>
          <w:top w:val="none" w:color="000000" w:sz="4" w:space="0"/>
          <w:left w:val="single" w:color="9ABB59" w:themeColor="accent3" w:sz="4" w:space="0"/>
          <w:bottom w:val="none" w:color="000000" w:sz="4" w:space="0"/>
          <w:right w:val="none" w:color="000000" w:sz="4" w:space="0"/>
        </w:tcBorders>
        <w:shd w:val="clear" w:color="FFFFFF" w:fill="auto"/>
      </w:tcPr>
    </w:tblStylePr>
    <w:tblStylePr w:type="band1Vert">
      <w:tblPr/>
      <w:tcPr>
        <w:shd w:val="clear" w:color="EAF1DC" w:fill="EAF1DC" w:themeFill="accent3" w:themeFillTint="34"/>
      </w:tcPr>
    </w:tblStylePr>
    <w:tblStylePr w:type="band1Horz">
      <w:rPr>
        <w:color w:val="9ABB59" w:themeColor="accent3" w:themeTint="fe" w:themeShade="95"/>
        <w:sz w:val="22"/>
      </w:rPr>
      <w:tblPr/>
      <w:tcPr>
        <w:shd w:val="clear" w:color="EAF1DC" w:fill="EAF1DC" w:themeFill="accent3" w:themeFillTint="34"/>
      </w:tcPr>
    </w:tblStylePr>
    <w:tblStylePr w:type="band2Horz">
      <w:rPr>
        <w:color w:val="9ABB59" w:themeColor="accent3" w:themeTint="fe" w:themeShade="95"/>
        <w:sz w:val="22"/>
      </w:rPr>
      <w:tblPr/>
    </w:tblStylePr>
  </w:style>
  <w:style w:type="table" w:customStyle="1" w:styleId="GridTable7Colorful-Accent4">
    <w:name w:val="Grid Table 7 Colorful - Accent 4"/>
    <w:uiPriority w:val="99"/>
    <w:rsid w:val="008e61a8"/>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val="B2A1C6"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Row">
      <w:rPr>
        <w:b/>
        <w:color w:val="B2A1C6"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B2A1C6"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lastCol">
      <w:rPr>
        <w:i/>
        <w:color w:val="B2A1C6"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band1Vert">
      <w:tblPr/>
      <w:tcPr>
        <w:shd w:val="clear" w:color="E5DFEC" w:fill="E5DFEC" w:themeFill="accent4" w:themeFillTint="34"/>
      </w:tcPr>
    </w:tblStylePr>
    <w:tblStylePr w:type="band1Horz">
      <w:rPr>
        <w:color w:val="B2A1C6" w:themeColor="accent4" w:themeTint="9a" w:themeShade="95"/>
        <w:sz w:val="22"/>
      </w:rPr>
      <w:tblPr/>
      <w:tcPr>
        <w:shd w:val="clear" w:color="E5DFEC" w:fill="E5DFEC" w:themeFill="accent4" w:themeFillTint="34"/>
      </w:tcPr>
    </w:tblStylePr>
    <w:tblStylePr w:type="band2Horz">
      <w:rPr>
        <w:color w:val="B2A1C6" w:themeColor="accent4" w:themeTint="9a" w:themeShade="95"/>
        <w:sz w:val="22"/>
      </w:rPr>
      <w:tblPr/>
    </w:tblStylePr>
  </w:style>
  <w:style w:type="table" w:customStyle="1" w:styleId="GridTable7Colorful-Accent5">
    <w:name w:val="Grid Table 7 Colorful - Accent 5"/>
    <w:uiPriority w:val="99"/>
    <w:rsid w:val="008e61a8"/>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color w:val="266779" w:themeColor="accent5" w:themeShade="95"/>
        <w:sz w:val="22"/>
      </w:rPr>
      <w:tblPr/>
      <w:tcPr>
        <w:tcBorders>
          <w:top w:val="none" w:color="000000" w:sz="4" w:space="0"/>
          <w:left w:val="none" w:color="000000" w:sz="4" w:space="0"/>
          <w:bottom w:val="single" w:color="99D0DE" w:themeColor="accent5" w:sz="4" w:space="0"/>
          <w:right w:val="none" w:color="000000" w:sz="4" w:space="0"/>
        </w:tcBorders>
        <w:shd w:val="clear" w:color="FFFFFF" w:fill="FFFFFF" w:themeFill="light1"/>
      </w:tcPr>
    </w:tblStylePr>
    <w:tblStylePr w:type="lastRow">
      <w:rPr>
        <w:b/>
        <w:color w:val="266779" w:themeColor="accent5" w:themeShade="95"/>
        <w:sz w:val="22"/>
      </w:rPr>
      <w:tblPr/>
      <w:tcPr>
        <w:tcBorders>
          <w:top w:val="single" w:color="99D0DE"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66779" w:themeColor="accent5" w:themeShade="95"/>
        <w:sz w:val="22"/>
      </w:rPr>
      <w:tblPr/>
      <w:tcPr>
        <w:tcBorders>
          <w:top w:val="none" w:color="000000" w:sz="4" w:space="0"/>
          <w:left w:val="none" w:color="000000" w:sz="4" w:space="0"/>
          <w:bottom w:val="none" w:color="000000" w:sz="4" w:space="0"/>
          <w:right w:val="single" w:color="99D0DE" w:themeColor="accent5" w:sz="4" w:space="0"/>
        </w:tcBorders>
        <w:shd w:val="clear" w:color="FFFFFF" w:fill="auto"/>
      </w:tcPr>
    </w:tblStylePr>
    <w:tblStylePr w:type="lastCol">
      <w:rPr>
        <w:i/>
        <w:color w:val="266779" w:themeColor="accent5" w:themeShade="95"/>
        <w:sz w:val="22"/>
      </w:rPr>
      <w:tblPr/>
      <w:tcPr>
        <w:tcBorders>
          <w:top w:val="none" w:color="000000" w:sz="4" w:space="0"/>
          <w:left w:val="single" w:color="99D0DE" w:themeColor="accent5" w:sz="4" w:space="0"/>
          <w:bottom w:val="none" w:color="000000" w:sz="4" w:space="0"/>
          <w:right w:val="none" w:color="000000" w:sz="4" w:space="0"/>
        </w:tcBorders>
        <w:shd w:val="clear" w:color="FFFFFF" w:fill="auto"/>
      </w:tcPr>
    </w:tblStylePr>
    <w:tblStylePr w:type="band1Vert">
      <w:tblPr/>
      <w:tcPr>
        <w:shd w:val="clear" w:color="DAEEF3" w:fill="DAEEF3" w:themeFill="accent5" w:themeFillTint="34"/>
      </w:tcPr>
    </w:tblStylePr>
    <w:tblStylePr w:type="band1Horz">
      <w:rPr>
        <w:color w:val="266779" w:themeColor="accent5" w:themeShade="95"/>
        <w:sz w:val="22"/>
      </w:rPr>
      <w:tblPr/>
      <w:tcPr>
        <w:shd w:val="clear" w:color="DAEEF3" w:fill="DAEEF3" w:themeFill="accent5" w:themeFillTint="34"/>
      </w:tcPr>
    </w:tblStylePr>
    <w:tblStylePr w:type="band2Horz">
      <w:rPr>
        <w:color w:val="266779" w:themeColor="accent5" w:themeShade="95"/>
        <w:sz w:val="22"/>
      </w:rPr>
      <w:tblPr/>
    </w:tblStylePr>
  </w:style>
  <w:style w:type="table" w:customStyle="1" w:styleId="GridTable7Colorful-Accent6">
    <w:name w:val="Grid Table 7 Colorful - Accent 6"/>
    <w:uiPriority w:val="99"/>
    <w:rsid w:val="008e61a8"/>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color w:val="B15407" w:themeColor="accent6" w:themeShade="95"/>
        <w:sz w:val="22"/>
      </w:rPr>
      <w:tblPr/>
      <w:tcPr>
        <w:tcBorders>
          <w:top w:val="none" w:color="000000" w:sz="4" w:space="0"/>
          <w:left w:val="none" w:color="000000" w:sz="4" w:space="0"/>
          <w:bottom w:val="single" w:color="FAC396" w:themeColor="accent6" w:sz="4" w:space="0"/>
          <w:right w:val="none" w:color="000000" w:sz="4" w:space="0"/>
        </w:tcBorders>
        <w:shd w:val="clear" w:color="FFFFFF" w:fill="FFFFFF" w:themeFill="light1"/>
      </w:tcPr>
    </w:tblStylePr>
    <w:tblStylePr w:type="lastRow">
      <w:rPr>
        <w:b/>
        <w:color w:val="B15407" w:themeColor="accent6" w:themeShade="95"/>
        <w:sz w:val="22"/>
      </w:rPr>
      <w:tblPr/>
      <w:tcPr>
        <w:tcBorders>
          <w:top w:val="single" w:color="FAC396"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B15407" w:themeColor="accent6" w:themeShade="95"/>
        <w:sz w:val="22"/>
      </w:rPr>
      <w:tblPr/>
      <w:tcPr>
        <w:tcBorders>
          <w:top w:val="none" w:color="000000" w:sz="4" w:space="0"/>
          <w:left w:val="none" w:color="000000" w:sz="4" w:space="0"/>
          <w:bottom w:val="none" w:color="000000" w:sz="4" w:space="0"/>
          <w:right w:val="single" w:color="FAC396" w:themeColor="accent6" w:sz="4" w:space="0"/>
        </w:tcBorders>
        <w:shd w:val="clear" w:color="FFFFFF" w:fill="auto"/>
      </w:tcPr>
    </w:tblStylePr>
    <w:tblStylePr w:type="lastCol">
      <w:rPr>
        <w:i/>
        <w:color w:val="B15407" w:themeColor="accent6" w:themeShade="95"/>
        <w:sz w:val="22"/>
      </w:rPr>
      <w:tblPr/>
      <w:tcPr>
        <w:tcBorders>
          <w:top w:val="none" w:color="000000" w:sz="4" w:space="0"/>
          <w:left w:val="single" w:color="FAC396" w:themeColor="accent6" w:sz="4" w:space="0"/>
          <w:bottom w:val="none" w:color="000000" w:sz="4" w:space="0"/>
          <w:right w:val="none" w:color="000000" w:sz="4" w:space="0"/>
        </w:tcBorders>
        <w:shd w:val="clear" w:color="FFFFFF" w:fill="auto"/>
      </w:tcPr>
    </w:tblStylePr>
    <w:tblStylePr w:type="band1Vert">
      <w:tblPr/>
      <w:tcPr>
        <w:shd w:val="clear" w:color="FDE9D8" w:fill="FDE9D8" w:themeFill="accent6" w:themeFillTint="34"/>
      </w:tcPr>
    </w:tblStylePr>
    <w:tblStylePr w:type="band1Horz">
      <w:rPr>
        <w:color w:val="B15407" w:themeColor="accent6" w:themeShade="95"/>
        <w:sz w:val="22"/>
      </w:rPr>
      <w:tblPr/>
      <w:tcPr>
        <w:shd w:val="clear" w:color="FDE9D8" w:fill="FDE9D8" w:themeFill="accent6" w:themeFillTint="34"/>
      </w:tcPr>
    </w:tblStylePr>
    <w:tblStylePr w:type="band2Horz">
      <w:rPr>
        <w:color w:val="B15407" w:themeColor="accent6" w:themeShade="95"/>
        <w:sz w:val="22"/>
      </w:rPr>
      <w:tblPr/>
    </w:tblStylePr>
  </w:style>
  <w:style w:type="table" w:customStyle="1" w:styleId="ListTable1Light">
    <w:name w:val="List Table 1 Light"/>
    <w:uiPriority w:val="99"/>
    <w:rsid w:val="008e61a8"/>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uiPriority w:val="99"/>
    <w:rsid w:val="008e61a8"/>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color w:val="404040"/>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2DFEE" w:fill="D2DFEE" w:themeFill="accent1" w:themeFillTint="40"/>
      </w:tcPr>
    </w:tblStylePr>
    <w:tblStylePr w:type="band1Horz">
      <w:tblPr/>
      <w:tcPr>
        <w:shd w:val="clear" w:color="D2DFEE" w:fill="D2DFEE" w:themeFill="accent1" w:themeFillTint="40"/>
      </w:tcPr>
    </w:tblStylePr>
  </w:style>
  <w:style w:type="table" w:customStyle="1" w:styleId="ListTable1Light-Accent2">
    <w:name w:val="List Table 1 Light - Accent 2"/>
    <w:uiPriority w:val="99"/>
    <w:rsid w:val="008e61a8"/>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color w:val="404040"/>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FD2D2" w:fill="EFD2D2" w:themeFill="accent2" w:themeFillTint="40"/>
      </w:tcPr>
    </w:tblStylePr>
    <w:tblStylePr w:type="band1Horz">
      <w:tblPr/>
      <w:tcPr>
        <w:shd w:val="clear" w:color="EFD2D2" w:fill="EFD2D2" w:themeFill="accent2" w:themeFillTint="40"/>
      </w:tcPr>
    </w:tblStylePr>
  </w:style>
  <w:style w:type="table" w:customStyle="1" w:styleId="ListTable1Light-Accent3">
    <w:name w:val="List Table 1 Light - Accent 3"/>
    <w:uiPriority w:val="99"/>
    <w:rsid w:val="008e61a8"/>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color w:val="404040"/>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5EED5" w:fill="E5EED5" w:themeFill="accent3" w:themeFillTint="40"/>
      </w:tcPr>
    </w:tblStylePr>
    <w:tblStylePr w:type="band1Horz">
      <w:tblPr/>
      <w:tcPr>
        <w:shd w:val="clear" w:color="E5EED5" w:fill="E5EED5" w:themeFill="accent3" w:themeFillTint="40"/>
      </w:tcPr>
    </w:tblStylePr>
  </w:style>
  <w:style w:type="table" w:customStyle="1" w:styleId="ListTable1Light-Accent4">
    <w:name w:val="List Table 1 Light - Accent 4"/>
    <w:uiPriority w:val="99"/>
    <w:rsid w:val="008e61a8"/>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color w:val="404040"/>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FD8E7" w:fill="DFD8E7" w:themeFill="accent4" w:themeFillTint="40"/>
      </w:tcPr>
    </w:tblStylePr>
    <w:tblStylePr w:type="band1Horz">
      <w:tblPr/>
      <w:tcPr>
        <w:shd w:val="clear" w:color="DFD8E7" w:fill="DFD8E7" w:themeFill="accent4" w:themeFillTint="40"/>
      </w:tcPr>
    </w:tblStylePr>
  </w:style>
  <w:style w:type="table" w:customStyle="1" w:styleId="ListTable1Light-Accent5">
    <w:name w:val="List Table 1 Light - Accent 5"/>
    <w:uiPriority w:val="99"/>
    <w:rsid w:val="008e61a8"/>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1EAF0" w:fill="D1EAF0" w:themeFill="accent5" w:themeFillTint="40"/>
      </w:tcPr>
    </w:tblStylePr>
    <w:tblStylePr w:type="band1Horz">
      <w:tblPr/>
      <w:tcPr>
        <w:shd w:val="clear" w:color="D1EAF0" w:fill="D1EAF0" w:themeFill="accent5" w:themeFillTint="40"/>
      </w:tcPr>
    </w:tblStylePr>
  </w:style>
  <w:style w:type="table" w:customStyle="1" w:styleId="ListTable1Light-Accent6">
    <w:name w:val="List Table 1 Light - Accent 6"/>
    <w:uiPriority w:val="99"/>
    <w:rsid w:val="008e61a8"/>
    <w:tblPr>
      <w:tblStyleRowBandSize w:val="1"/>
      <w:tblStyleColBandSize w:val="1"/>
      <w:tblCellMar>
        <w:top w:w="0" w:type="dxa"/>
        <w:left w:w="0" w:type="dxa"/>
        <w:bottom w:w="0" w:type="dxa"/>
        <w:right w:w="0" w:type="dxa"/>
      </w:tblCellMar>
    </w:tblPr>
    <w:tblStylePr w:type="firstRow">
      <w:rPr>
        <w:b/>
        <w:color w:val="404040"/>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DE4D0" w:fill="FDE4D0" w:themeFill="accent6" w:themeFillTint="40"/>
      </w:tcPr>
    </w:tblStylePr>
    <w:tblStylePr w:type="band1Horz">
      <w:tblPr/>
      <w:tcPr>
        <w:shd w:val="clear" w:color="FDE4D0" w:fill="FDE4D0" w:themeFill="accent6" w:themeFillTint="40"/>
      </w:tcPr>
    </w:tblStylePr>
  </w:style>
  <w:style w:type="table" w:customStyle="1" w:styleId="ListTable2">
    <w:name w:val="List Table 2"/>
    <w:uiPriority w:val="99"/>
    <w:rsid w:val="008e61a8"/>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CellMar>
        <w:top w:w="0" w:type="dxa"/>
        <w:left w:w="0" w:type="dxa"/>
        <w:bottom w:w="0" w:type="dxa"/>
        <w:right w:w="0" w:type="dxa"/>
      </w:tblCellMar>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2-Accent1">
    <w:name w:val="List Table 2 - Accent 1"/>
    <w:uiPriority w:val="99"/>
    <w:rsid w:val="008e61a8"/>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color w:val="404040"/>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lastRow">
      <w:rPr>
        <w:b/>
        <w:color w:val="404040"/>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2DFEE" w:fill="D2DFEE" w:themeFill="accent1" w:themeFillTint="40"/>
      </w:tcPr>
    </w:tblStylePr>
    <w:tblStylePr w:type="band1Horz">
      <w:rPr>
        <w:color w:val="404040"/>
        <w:sz w:val="22"/>
      </w:rPr>
      <w:tblPr/>
      <w:tcPr>
        <w:shd w:val="clear" w:color="D2DFEE" w:fill="D2DFEE" w:themeFill="accent1" w:themeFillTint="40"/>
      </w:tcPr>
    </w:tblStylePr>
  </w:style>
  <w:style w:type="table" w:customStyle="1" w:styleId="ListTable2-Accent2">
    <w:name w:val="List Table 2 - Accent 2"/>
    <w:uiPriority w:val="99"/>
    <w:rsid w:val="008e61a8"/>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color w:val="404040"/>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lastRow">
      <w:rPr>
        <w:b/>
        <w:color w:val="404040"/>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FD2D2" w:fill="EFD2D2" w:themeFill="accent2" w:themeFillTint="40"/>
      </w:tcPr>
    </w:tblStylePr>
    <w:tblStylePr w:type="band1Horz">
      <w:rPr>
        <w:color w:val="404040"/>
        <w:sz w:val="22"/>
      </w:rPr>
      <w:tblPr/>
      <w:tcPr>
        <w:shd w:val="clear" w:color="EFD2D2" w:fill="EFD2D2" w:themeFill="accent2" w:themeFillTint="40"/>
      </w:tcPr>
    </w:tblStylePr>
  </w:style>
  <w:style w:type="table" w:customStyle="1" w:styleId="ListTable2-Accent3">
    <w:name w:val="List Table 2 - Accent 3"/>
    <w:uiPriority w:val="99"/>
    <w:rsid w:val="008e61a8"/>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color w:val="404040"/>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lastRow">
      <w:rPr>
        <w:b/>
        <w:color w:val="404040"/>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5EED5" w:fill="E5EED5" w:themeFill="accent3" w:themeFillTint="40"/>
      </w:tcPr>
    </w:tblStylePr>
    <w:tblStylePr w:type="band1Horz">
      <w:rPr>
        <w:color w:val="404040"/>
        <w:sz w:val="22"/>
      </w:rPr>
      <w:tblPr/>
      <w:tcPr>
        <w:shd w:val="clear" w:color="E5EED5" w:fill="E5EED5" w:themeFill="accent3" w:themeFillTint="40"/>
      </w:tcPr>
    </w:tblStylePr>
  </w:style>
  <w:style w:type="table" w:customStyle="1" w:styleId="ListTable2-Accent4">
    <w:name w:val="List Table 2 - Accent 4"/>
    <w:uiPriority w:val="99"/>
    <w:rsid w:val="008e61a8"/>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color w:val="404040"/>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lastRow">
      <w:rPr>
        <w:b/>
        <w:color w:val="404040"/>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FD8E7" w:fill="DFD8E7" w:themeFill="accent4" w:themeFillTint="40"/>
      </w:tcPr>
    </w:tblStylePr>
    <w:tblStylePr w:type="band1Horz">
      <w:rPr>
        <w:color w:val="404040"/>
        <w:sz w:val="22"/>
      </w:rPr>
      <w:tblPr/>
      <w:tcPr>
        <w:shd w:val="clear" w:color="DFD8E7" w:fill="DFD8E7" w:themeFill="accent4" w:themeFillTint="40"/>
      </w:tcPr>
    </w:tblStylePr>
  </w:style>
  <w:style w:type="table" w:customStyle="1" w:styleId="ListTable2-Accent5">
    <w:name w:val="List Table 2 - Accent 5"/>
    <w:uiPriority w:val="99"/>
    <w:rsid w:val="008e61a8"/>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color w:val="404040"/>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lastRow">
      <w:rPr>
        <w:b/>
        <w:color w:val="404040"/>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1EAF0" w:fill="D1EAF0" w:themeFill="accent5" w:themeFillTint="40"/>
      </w:tcPr>
    </w:tblStylePr>
    <w:tblStylePr w:type="band1Horz">
      <w:rPr>
        <w:color w:val="404040"/>
        <w:sz w:val="22"/>
      </w:rPr>
      <w:tblPr/>
      <w:tcPr>
        <w:shd w:val="clear" w:color="D1EAF0" w:fill="D1EAF0" w:themeFill="accent5" w:themeFillTint="40"/>
      </w:tcPr>
    </w:tblStylePr>
  </w:style>
  <w:style w:type="table" w:customStyle="1" w:styleId="ListTable2-Accent6">
    <w:name w:val="List Table 2 - Accent 6"/>
    <w:uiPriority w:val="99"/>
    <w:rsid w:val="008e61a8"/>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color w:val="404040"/>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lastRow">
      <w:rPr>
        <w:b/>
        <w:color w:val="404040"/>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DE4D0" w:fill="FDE4D0" w:themeFill="accent6" w:themeFillTint="40"/>
      </w:tcPr>
    </w:tblStylePr>
    <w:tblStylePr w:type="band1Horz">
      <w:rPr>
        <w:color w:val="404040"/>
        <w:sz w:val="22"/>
      </w:rPr>
      <w:tblPr/>
      <w:tcPr>
        <w:shd w:val="clear" w:color="FDE4D0" w:fill="FDE4D0" w:themeFill="accent6" w:themeFillTint="40"/>
      </w:tcPr>
    </w:tblStylePr>
  </w:style>
  <w:style w:type="table" w:customStyle="1" w:styleId="ListTable3">
    <w:name w:val="List Table 3"/>
    <w:uiPriority w:val="99"/>
    <w:rsid w:val="008e61a8"/>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uiPriority w:val="99"/>
    <w:rsid w:val="008e61a8"/>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top w:w="0" w:type="dxa"/>
        <w:left w:w="0" w:type="dxa"/>
        <w:bottom w:w="0" w:type="dxa"/>
        <w:right w:w="0" w:type="dxa"/>
      </w:tblCellMar>
    </w:tblPr>
    <w:tblStylePr w:type="firstRow">
      <w:rPr>
        <w:b/>
        <w:color w:val="FFFFFF"/>
        <w:sz w:val="22"/>
      </w:rPr>
      <w:tblPr/>
      <w:tcPr>
        <w:shd w:val="clear" w:color="4F81BD"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F81BD" w:themeColor="accent1" w:sz="4" w:space="0"/>
          <w:right w:val="single" w:color="4F81BD" w:themeColor="accent1" w:sz="4" w:space="0"/>
        </w:tcBorders>
      </w:tcPr>
    </w:tblStylePr>
    <w:tblStylePr w:type="band1Horz">
      <w:rPr>
        <w:color w:val="404040"/>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 Accent 2"/>
    <w:uiPriority w:val="99"/>
    <w:rsid w:val="008e61a8"/>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CellMar>
        <w:top w:w="0" w:type="dxa"/>
        <w:left w:w="0" w:type="dxa"/>
        <w:bottom w:w="0" w:type="dxa"/>
        <w:right w:w="0" w:type="dxa"/>
      </w:tblCellMar>
    </w:tblPr>
    <w:tblStylePr w:type="firstRow">
      <w:rPr>
        <w:b/>
        <w:color w:val="FFFFFF"/>
        <w:sz w:val="22"/>
      </w:rPr>
      <w:tblPr/>
      <w:tcPr>
        <w:shd w:val="clear" w:color="D99695" w:fill="D99695"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D99695" w:themeColor="accent2" w:sz="4" w:space="0"/>
          <w:right w:val="single" w:color="D99695" w:themeColor="accent2" w:sz="4" w:space="0"/>
        </w:tcBorders>
      </w:tcPr>
    </w:tblStylePr>
    <w:tblStylePr w:type="band1Horz">
      <w:rPr>
        <w:color w:val="404040"/>
        <w:sz w:val="22"/>
      </w:rPr>
      <w:tblPr/>
      <w:tcPr>
        <w:tcBorders>
          <w:top w:val="single" w:color="D99695" w:themeColor="accent2" w:sz="4" w:space="0"/>
          <w:bottom w:val="single" w:color="D99695" w:themeColor="accent2" w:sz="4" w:space="0"/>
        </w:tcBorders>
      </w:tcPr>
    </w:tblStylePr>
  </w:style>
  <w:style w:type="table" w:customStyle="1" w:styleId="ListTable3-Accent3">
    <w:name w:val="List Table 3 - Accent 3"/>
    <w:uiPriority w:val="99"/>
    <w:rsid w:val="008e61a8"/>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CellMar>
        <w:top w:w="0" w:type="dxa"/>
        <w:left w:w="0" w:type="dxa"/>
        <w:bottom w:w="0" w:type="dxa"/>
        <w:right w:w="0" w:type="dxa"/>
      </w:tblCellMar>
    </w:tblPr>
    <w:tblStylePr w:type="firstRow">
      <w:rPr>
        <w:b/>
        <w:color w:val="FFFFFF"/>
        <w:sz w:val="22"/>
      </w:rPr>
      <w:tblPr/>
      <w:tcPr>
        <w:shd w:val="clear" w:color="C3D69B" w:fill="C3D69B"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3D69B" w:themeColor="accent3" w:sz="4" w:space="0"/>
          <w:right w:val="single" w:color="C3D69B" w:themeColor="accent3" w:sz="4" w:space="0"/>
        </w:tcBorders>
      </w:tcPr>
    </w:tblStylePr>
    <w:tblStylePr w:type="band1Horz">
      <w:rPr>
        <w:color w:val="404040"/>
        <w:sz w:val="22"/>
      </w:rPr>
      <w:tblPr/>
      <w:tcPr>
        <w:tcBorders>
          <w:top w:val="single" w:color="C3D69B" w:themeColor="accent3" w:sz="4" w:space="0"/>
          <w:bottom w:val="single" w:color="C3D69B" w:themeColor="accent3" w:sz="4" w:space="0"/>
        </w:tcBorders>
      </w:tcPr>
    </w:tblStylePr>
  </w:style>
  <w:style w:type="table" w:customStyle="1" w:styleId="ListTable3-Accent4">
    <w:name w:val="List Table 3 - Accent 4"/>
    <w:uiPriority w:val="99"/>
    <w:rsid w:val="008e61a8"/>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CellMar>
        <w:top w:w="0" w:type="dxa"/>
        <w:left w:w="0" w:type="dxa"/>
        <w:bottom w:w="0" w:type="dxa"/>
        <w:right w:w="0" w:type="dxa"/>
      </w:tblCellMar>
    </w:tblPr>
    <w:tblStylePr w:type="firstRow">
      <w:rPr>
        <w:b/>
        <w:color w:val="FFFFFF"/>
        <w:sz w:val="22"/>
      </w:rPr>
      <w:tblPr/>
      <w:tcPr>
        <w:shd w:val="clear" w:color="B2A1C6" w:fill="B2A1C6"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B2A1C6" w:themeColor="accent4" w:sz="4" w:space="0"/>
          <w:right w:val="single" w:color="B2A1C6" w:themeColor="accent4" w:sz="4" w:space="0"/>
        </w:tcBorders>
      </w:tcPr>
    </w:tblStylePr>
    <w:tblStylePr w:type="band1Horz">
      <w:rPr>
        <w:color w:val="404040"/>
        <w:sz w:val="22"/>
      </w:rPr>
      <w:tblPr/>
      <w:tcPr>
        <w:tcBorders>
          <w:top w:val="single" w:color="B2A1C6" w:themeColor="accent4" w:sz="4" w:space="0"/>
          <w:bottom w:val="single" w:color="B2A1C6" w:themeColor="accent4" w:sz="4" w:space="0"/>
        </w:tcBorders>
      </w:tcPr>
    </w:tblStylePr>
  </w:style>
  <w:style w:type="table" w:customStyle="1" w:styleId="ListTable3-Accent5">
    <w:name w:val="List Table 3 - Accent 5"/>
    <w:uiPriority w:val="99"/>
    <w:rsid w:val="008e61a8"/>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CellMar>
        <w:top w:w="0" w:type="dxa"/>
        <w:left w:w="0" w:type="dxa"/>
        <w:bottom w:w="0" w:type="dxa"/>
        <w:right w:w="0" w:type="dxa"/>
      </w:tblCellMar>
    </w:tblPr>
    <w:tblStylePr w:type="firstRow">
      <w:rPr>
        <w:b/>
        <w:color w:val="FFFFFF"/>
        <w:sz w:val="22"/>
      </w:rPr>
      <w:tblPr/>
      <w:tcPr>
        <w:shd w:val="clear" w:color="92CCDC" w:fill="92CCDC"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92CCDC" w:themeColor="accent5" w:sz="4" w:space="0"/>
          <w:right w:val="single" w:color="92CCDC" w:themeColor="accent5" w:sz="4" w:space="0"/>
        </w:tcBorders>
      </w:tcPr>
    </w:tblStylePr>
    <w:tblStylePr w:type="band1Horz">
      <w:rPr>
        <w:color w:val="404040"/>
        <w:sz w:val="22"/>
      </w:rPr>
      <w:tblPr/>
      <w:tcPr>
        <w:tcBorders>
          <w:top w:val="single" w:color="92CCDC" w:themeColor="accent5" w:sz="4" w:space="0"/>
          <w:bottom w:val="single" w:color="92CCDC" w:themeColor="accent5" w:sz="4" w:space="0"/>
        </w:tcBorders>
      </w:tcPr>
    </w:tblStylePr>
  </w:style>
  <w:style w:type="table" w:customStyle="1" w:styleId="ListTable3-Accent6">
    <w:name w:val="List Table 3 - Accent 6"/>
    <w:uiPriority w:val="99"/>
    <w:rsid w:val="008e61a8"/>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CellMar>
        <w:top w:w="0" w:type="dxa"/>
        <w:left w:w="0" w:type="dxa"/>
        <w:bottom w:w="0" w:type="dxa"/>
        <w:right w:w="0" w:type="dxa"/>
      </w:tblCellMar>
    </w:tblPr>
    <w:tblStylePr w:type="firstRow">
      <w:rPr>
        <w:b/>
        <w:color w:val="FFFFFF"/>
        <w:sz w:val="22"/>
      </w:rPr>
      <w:tblPr/>
      <w:tcPr>
        <w:shd w:val="clear" w:color="FAC090" w:fill="FAC090"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AC090" w:themeColor="accent6" w:sz="4" w:space="0"/>
          <w:right w:val="single" w:color="FAC090" w:themeColor="accent6" w:sz="4" w:space="0"/>
        </w:tcBorders>
      </w:tcPr>
    </w:tblStylePr>
    <w:tblStylePr w:type="band1Horz">
      <w:rPr>
        <w:color w:val="404040"/>
        <w:sz w:val="22"/>
      </w:rPr>
      <w:tblPr/>
      <w:tcPr>
        <w:tcBorders>
          <w:top w:val="single" w:color="FAC090" w:themeColor="accent6" w:sz="4" w:space="0"/>
          <w:bottom w:val="single" w:color="FAC090" w:themeColor="accent6" w:sz="4" w:space="0"/>
        </w:tcBorders>
      </w:tcPr>
    </w:tblStylePr>
  </w:style>
  <w:style w:type="table" w:customStyle="1" w:styleId="ListTable4">
    <w:name w:val="List Table 4"/>
    <w:uiPriority w:val="99"/>
    <w:rsid w:val="008e61a8"/>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4-Accent1">
    <w:name w:val="List Table 4 - Accent 1"/>
    <w:uiPriority w:val="99"/>
    <w:rsid w:val="008e61a8"/>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color w:val="FFFFFF"/>
        <w:sz w:val="22"/>
      </w:rPr>
      <w:tblPr/>
      <w:tcPr>
        <w:shd w:val="clear" w:color="4F81BD"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2DFEE" w:fill="D2DFEE" w:themeFill="accent1" w:themeFillTint="40"/>
      </w:tcPr>
    </w:tblStylePr>
    <w:tblStylePr w:type="band1Horz">
      <w:rPr>
        <w:color w:val="404040"/>
        <w:sz w:val="22"/>
      </w:rPr>
      <w:tblPr/>
      <w:tcPr>
        <w:shd w:val="clear" w:color="D2DFEE" w:fill="D2DFEE" w:themeFill="accent1" w:themeFillTint="40"/>
      </w:tcPr>
    </w:tblStylePr>
  </w:style>
  <w:style w:type="table" w:customStyle="1" w:styleId="ListTable4-Accent2">
    <w:name w:val="List Table 4 - Accent 2"/>
    <w:uiPriority w:val="99"/>
    <w:rsid w:val="008e61a8"/>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color w:val="FFFFFF"/>
        <w:sz w:val="22"/>
      </w:rPr>
      <w:tblPr/>
      <w:tcPr>
        <w:shd w:val="clear" w:color="C0504D" w:fill="C0504D"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FD2D2" w:fill="EFD2D2" w:themeFill="accent2" w:themeFillTint="40"/>
      </w:tcPr>
    </w:tblStylePr>
    <w:tblStylePr w:type="band1Horz">
      <w:rPr>
        <w:color w:val="404040"/>
        <w:sz w:val="22"/>
      </w:rPr>
      <w:tblPr/>
      <w:tcPr>
        <w:shd w:val="clear" w:color="EFD2D2" w:fill="EFD2D2" w:themeFill="accent2" w:themeFillTint="40"/>
      </w:tcPr>
    </w:tblStylePr>
  </w:style>
  <w:style w:type="table" w:customStyle="1" w:styleId="ListTable4-Accent3">
    <w:name w:val="List Table 4 - Accent 3"/>
    <w:uiPriority w:val="99"/>
    <w:rsid w:val="008e61a8"/>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color w:val="FFFFFF"/>
        <w:sz w:val="22"/>
      </w:rPr>
      <w:tblPr/>
      <w:tcPr>
        <w:shd w:val="clear" w:color="9BBB59" w:fill="9BBB59"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5EED5" w:fill="E5EED5" w:themeFill="accent3" w:themeFillTint="40"/>
      </w:tcPr>
    </w:tblStylePr>
    <w:tblStylePr w:type="band1Horz">
      <w:rPr>
        <w:color w:val="404040"/>
        <w:sz w:val="22"/>
      </w:rPr>
      <w:tblPr/>
      <w:tcPr>
        <w:shd w:val="clear" w:color="E5EED5" w:fill="E5EED5" w:themeFill="accent3" w:themeFillTint="40"/>
      </w:tcPr>
    </w:tblStylePr>
  </w:style>
  <w:style w:type="table" w:customStyle="1" w:styleId="ListTable4-Accent4">
    <w:name w:val="List Table 4 - Accent 4"/>
    <w:uiPriority w:val="99"/>
    <w:rsid w:val="008e61a8"/>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color w:val="FFFFFF"/>
        <w:sz w:val="22"/>
      </w:rPr>
      <w:tblPr/>
      <w:tcPr>
        <w:shd w:val="clear" w:color="8064A2" w:fill="8064A2"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FD8E7" w:fill="DFD8E7" w:themeFill="accent4" w:themeFillTint="40"/>
      </w:tcPr>
    </w:tblStylePr>
    <w:tblStylePr w:type="band1Horz">
      <w:rPr>
        <w:color w:val="404040"/>
        <w:sz w:val="22"/>
      </w:rPr>
      <w:tblPr/>
      <w:tcPr>
        <w:shd w:val="clear" w:color="DFD8E7" w:fill="DFD8E7" w:themeFill="accent4" w:themeFillTint="40"/>
      </w:tcPr>
    </w:tblStylePr>
  </w:style>
  <w:style w:type="table" w:customStyle="1" w:styleId="ListTable4-Accent5">
    <w:name w:val="List Table 4 - Accent 5"/>
    <w:uiPriority w:val="99"/>
    <w:rsid w:val="008e61a8"/>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color w:val="FFFFFF"/>
        <w:sz w:val="22"/>
      </w:rPr>
      <w:tblPr/>
      <w:tcPr>
        <w:shd w:val="clear" w:color="4BACC6" w:fill="4BACC6"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1EAF0" w:fill="D1EAF0" w:themeFill="accent5" w:themeFillTint="40"/>
      </w:tcPr>
    </w:tblStylePr>
    <w:tblStylePr w:type="band1Horz">
      <w:rPr>
        <w:color w:val="404040"/>
        <w:sz w:val="22"/>
      </w:rPr>
      <w:tblPr/>
      <w:tcPr>
        <w:shd w:val="clear" w:color="D1EAF0" w:fill="D1EAF0" w:themeFill="accent5" w:themeFillTint="40"/>
      </w:tcPr>
    </w:tblStylePr>
  </w:style>
  <w:style w:type="table" w:customStyle="1" w:styleId="ListTable4-Accent6">
    <w:name w:val="List Table 4 - Accent 6"/>
    <w:uiPriority w:val="99"/>
    <w:rsid w:val="008e61a8"/>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color w:val="FFFFFF"/>
        <w:sz w:val="22"/>
      </w:rPr>
      <w:tblPr/>
      <w:tcPr>
        <w:shd w:val="clear" w:color="F79646" w:fill="F79646"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DE4D0" w:fill="FDE4D0" w:themeFill="accent6" w:themeFillTint="40"/>
      </w:tcPr>
    </w:tblStylePr>
    <w:tblStylePr w:type="band1Horz">
      <w:rPr>
        <w:color w:val="404040"/>
        <w:sz w:val="22"/>
      </w:rPr>
      <w:tblPr/>
      <w:tcPr>
        <w:shd w:val="clear" w:color="FDE4D0" w:fill="FDE4D0" w:themeFill="accent6" w:themeFillTint="40"/>
      </w:tcPr>
    </w:tblStylePr>
  </w:style>
  <w:style w:type="table" w:customStyle="1" w:styleId="ListTable5Dark">
    <w:name w:val="List Table 5 Dark"/>
    <w:uiPriority w:val="99"/>
    <w:rsid w:val="008e61a8"/>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CellMar>
        <w:top w:w="0" w:type="dxa"/>
        <w:left w:w="0" w:type="dxa"/>
        <w:bottom w:w="0" w:type="dxa"/>
        <w:right w:w="0" w:type="dxa"/>
      </w:tblCellMar>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ListTable5Dark-Accent1">
    <w:name w:val="List Table 5 Dark - Accent 1"/>
    <w:uiPriority w:val="99"/>
    <w:rsid w:val="008e61a8"/>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CellMar>
        <w:top w:w="0" w:type="dxa"/>
        <w:left w:w="0" w:type="dxa"/>
        <w:bottom w:w="0" w:type="dxa"/>
        <w:right w:w="0" w:type="dxa"/>
      </w:tblCellMar>
    </w:tblPr>
    <w:tblStylePr w:type="firstRow">
      <w:rPr>
        <w:b/>
        <w:color w:val="FFFFFF" w:themeColor="light1"/>
        <w:sz w:val="22"/>
      </w:rPr>
      <w:tblPr/>
      <w:tcPr>
        <w:tcBorders>
          <w:top w:val="single" w:color="4F81BD" w:themeColor="accent1" w:sz="32" w:space="0"/>
          <w:bottom w:val="single" w:color="FFFFFF" w:themeColor="light1" w:sz="12" w:space="0"/>
        </w:tcBorders>
        <w:shd w:val="clear" w:color="4F81BD" w:fill="4F81BD" w:themeFill="accent1"/>
      </w:tcPr>
    </w:tblStylePr>
    <w:tblStylePr w:type="lastRow">
      <w:rPr>
        <w:b/>
        <w:color w:val="FFFFFF" w:themeColor="light1"/>
        <w:sz w:val="22"/>
      </w:rPr>
      <w:tblPr/>
    </w:tblStylePr>
    <w:tblStylePr w:type="firstCol">
      <w:rPr>
        <w:b/>
        <w:color w:val="FFFFFF"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4F81BD"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F81BD" w:fill="4F81BD" w:themeFill="accent1"/>
      </w:tcPr>
    </w:tblStylePr>
    <w:tblStylePr w:type="band2Horz">
      <w:tblPr/>
      <w:tcPr>
        <w:tcBorders>
          <w:top w:val="single" w:color="FFFFFF" w:themeColor="light1" w:sz="4" w:space="0"/>
          <w:bottom w:val="single" w:color="FFFFFF" w:themeColor="light1" w:sz="4" w:space="0"/>
        </w:tcBorders>
        <w:shd w:val="clear" w:color="4F81BD" w:fill="4F81BD" w:themeFill="accent1"/>
      </w:tcPr>
    </w:tblStylePr>
  </w:style>
  <w:style w:type="table" w:customStyle="1" w:styleId="ListTable5Dark-Accent2">
    <w:name w:val="List Table 5 Dark - Accent 2"/>
    <w:uiPriority w:val="99"/>
    <w:rsid w:val="008e61a8"/>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CellMar>
        <w:top w:w="0" w:type="dxa"/>
        <w:left w:w="0" w:type="dxa"/>
        <w:bottom w:w="0" w:type="dxa"/>
        <w:right w:w="0" w:type="dxa"/>
      </w:tblCellMar>
    </w:tblPr>
    <w:tblStylePr w:type="firstRow">
      <w:rPr>
        <w:b/>
        <w:color w:val="FFFFFF" w:themeColor="light1"/>
        <w:sz w:val="22"/>
      </w:rPr>
      <w:tblPr/>
      <w:tcPr>
        <w:tcBorders>
          <w:top w:val="single" w:color="D99695" w:themeColor="accent2" w:sz="32" w:space="0"/>
          <w:bottom w:val="single" w:color="FFFFFF" w:themeColor="light1" w:sz="12" w:space="0"/>
        </w:tcBorders>
        <w:shd w:val="clear" w:color="D99695" w:fill="D99695"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D99695" w:themeColor="accent2" w:sz="32" w:space="0"/>
          <w:right w:val="single" w:color="FFFFFF" w:themeColor="light1" w:sz="4" w:space="0"/>
        </w:tcBorders>
      </w:tcPr>
    </w:tblStylePr>
    <w:tblStylePr w:type="lastCol">
      <w:tblPr/>
      <w:tcPr>
        <w:tcBorders>
          <w:left w:val="single" w:color="FFFFFF" w:themeColor="light1" w:sz="4" w:space="0"/>
          <w:right w:val="single" w:color="D99695" w:themeColor="accent2" w:sz="32" w:space="0"/>
        </w:tcBorders>
      </w:tcPr>
    </w:tblStylePr>
    <w:tblStylePr w:type="band1Vert">
      <w:tblPr/>
      <w:tcPr>
        <w:tcBorders>
          <w:left w:val="single" w:color="FFFFFF" w:themeColor="light1" w:sz="4" w:space="0"/>
          <w:right w:val="single" w:color="FFFFFF" w:themeColor="light1" w:sz="4" w:space="0"/>
        </w:tcBorders>
        <w:shd w:val="clear" w:color="D99695"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D99695" w:fill="D99695" w:themeFill="accent2" w:themeFillTint="97"/>
      </w:tcPr>
    </w:tblStylePr>
    <w:tblStylePr w:type="band2Horz">
      <w:tblPr/>
      <w:tcPr>
        <w:tcBorders>
          <w:top w:val="single" w:color="FFFFFF" w:themeColor="light1" w:sz="4" w:space="0"/>
          <w:bottom w:val="single" w:color="FFFFFF" w:themeColor="light1" w:sz="4" w:space="0"/>
        </w:tcBorders>
        <w:shd w:val="clear" w:color="D99695" w:fill="D99695" w:themeFill="accent2" w:themeFillTint="97"/>
      </w:tcPr>
    </w:tblStylePr>
  </w:style>
  <w:style w:type="table" w:customStyle="1" w:styleId="ListTable5Dark-Accent3">
    <w:name w:val="List Table 5 Dark - Accent 3"/>
    <w:uiPriority w:val="99"/>
    <w:rsid w:val="008e61a8"/>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CellMar>
        <w:top w:w="0" w:type="dxa"/>
        <w:left w:w="0" w:type="dxa"/>
        <w:bottom w:w="0" w:type="dxa"/>
        <w:right w:w="0" w:type="dxa"/>
      </w:tblCellMar>
    </w:tblPr>
    <w:tblStylePr w:type="firstRow">
      <w:rPr>
        <w:b/>
        <w:color w:val="FFFFFF" w:themeColor="light1"/>
        <w:sz w:val="22"/>
      </w:rPr>
      <w:tblPr/>
      <w:tcPr>
        <w:tcBorders>
          <w:top w:val="single" w:color="C3D69B" w:themeColor="accent3" w:sz="32" w:space="0"/>
          <w:bottom w:val="single" w:color="FFFFFF" w:themeColor="light1" w:sz="12" w:space="0"/>
        </w:tcBorders>
        <w:shd w:val="clear" w:color="C3D69B" w:fill="C3D69B"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3D69B" w:themeColor="accent3" w:sz="32" w:space="0"/>
          <w:right w:val="single" w:color="FFFFFF" w:themeColor="light1" w:sz="4" w:space="0"/>
        </w:tcBorders>
      </w:tcPr>
    </w:tblStylePr>
    <w:tblStylePr w:type="lastCol">
      <w:tblPr/>
      <w:tcPr>
        <w:tcBorders>
          <w:left w:val="single" w:color="FFFFFF" w:themeColor="light1" w:sz="4" w:space="0"/>
          <w:right w:val="single" w:color="C3D69B" w:themeColor="accent3" w:sz="32" w:space="0"/>
        </w:tcBorders>
      </w:tcPr>
    </w:tblStylePr>
    <w:tblStylePr w:type="band1Vert">
      <w:tblPr/>
      <w:tcPr>
        <w:tcBorders>
          <w:left w:val="single" w:color="FFFFFF" w:themeColor="light1" w:sz="4" w:space="0"/>
          <w:right w:val="single" w:color="FFFFFF" w:themeColor="light1" w:sz="4" w:space="0"/>
        </w:tcBorders>
        <w:shd w:val="clear" w:color="C3D69B"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3D69B" w:fill="C3D69B" w:themeFill="accent3" w:themeFillTint="98"/>
      </w:tcPr>
    </w:tblStylePr>
    <w:tblStylePr w:type="band2Horz">
      <w:tblPr/>
      <w:tcPr>
        <w:tcBorders>
          <w:top w:val="single" w:color="FFFFFF" w:themeColor="light1" w:sz="4" w:space="0"/>
          <w:bottom w:val="single" w:color="FFFFFF" w:themeColor="light1" w:sz="4" w:space="0"/>
        </w:tcBorders>
        <w:shd w:val="clear" w:color="C3D69B" w:fill="C3D69B" w:themeFill="accent3" w:themeFillTint="98"/>
      </w:tcPr>
    </w:tblStylePr>
  </w:style>
  <w:style w:type="table" w:customStyle="1" w:styleId="ListTable5Dark-Accent4">
    <w:name w:val="List Table 5 Dark - Accent 4"/>
    <w:uiPriority w:val="99"/>
    <w:rsid w:val="008e61a8"/>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CellMar>
        <w:top w:w="0" w:type="dxa"/>
        <w:left w:w="0" w:type="dxa"/>
        <w:bottom w:w="0" w:type="dxa"/>
        <w:right w:w="0" w:type="dxa"/>
      </w:tblCellMar>
    </w:tblPr>
    <w:tblStylePr w:type="firstRow">
      <w:rPr>
        <w:b/>
        <w:color w:val="FFFFFF" w:themeColor="light1"/>
        <w:sz w:val="22"/>
      </w:rPr>
      <w:tblPr/>
      <w:tcPr>
        <w:tcBorders>
          <w:top w:val="single" w:color="B2A1C6" w:themeColor="accent4" w:sz="32" w:space="0"/>
          <w:bottom w:val="single" w:color="FFFFFF" w:themeColor="light1" w:sz="12" w:space="0"/>
        </w:tcBorders>
        <w:shd w:val="clear" w:color="B2A1C6" w:fill="B2A1C6"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B2A1C6" w:themeColor="accent4" w:sz="32" w:space="0"/>
          <w:right w:val="single" w:color="FFFFFF" w:themeColor="light1" w:sz="4" w:space="0"/>
        </w:tcBorders>
      </w:tcPr>
    </w:tblStylePr>
    <w:tblStylePr w:type="lastCol">
      <w:tblPr/>
      <w:tcPr>
        <w:tcBorders>
          <w:left w:val="single" w:color="FFFFFF" w:themeColor="light1" w:sz="4" w:space="0"/>
          <w:right w:val="single" w:color="B2A1C6" w:themeColor="accent4" w:sz="32" w:space="0"/>
        </w:tcBorders>
      </w:tcPr>
    </w:tblStylePr>
    <w:tblStylePr w:type="band1Vert">
      <w:tblPr/>
      <w:tcPr>
        <w:tcBorders>
          <w:left w:val="single" w:color="FFFFFF" w:themeColor="light1" w:sz="4" w:space="0"/>
          <w:right w:val="single" w:color="FFFFFF" w:themeColor="light1" w:sz="4" w:space="0"/>
        </w:tcBorders>
        <w:shd w:val="clear" w:color="B2A1C6"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B2A1C6" w:fill="B2A1C6" w:themeFill="accent4" w:themeFillTint="9a"/>
      </w:tcPr>
    </w:tblStylePr>
    <w:tblStylePr w:type="band2Horz">
      <w:tblPr/>
      <w:tcPr>
        <w:tcBorders>
          <w:top w:val="single" w:color="FFFFFF" w:themeColor="light1" w:sz="4" w:space="0"/>
          <w:bottom w:val="single" w:color="FFFFFF" w:themeColor="light1" w:sz="4" w:space="0"/>
        </w:tcBorders>
        <w:shd w:val="clear" w:color="B2A1C6" w:fill="B2A1C6" w:themeFill="accent4" w:themeFillTint="9a"/>
      </w:tcPr>
    </w:tblStylePr>
  </w:style>
  <w:style w:type="table" w:customStyle="1" w:styleId="ListTable5Dark-Accent5">
    <w:name w:val="List Table 5 Dark - Accent 5"/>
    <w:uiPriority w:val="99"/>
    <w:rsid w:val="008e61a8"/>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CellMar>
        <w:top w:w="0" w:type="dxa"/>
        <w:left w:w="0" w:type="dxa"/>
        <w:bottom w:w="0" w:type="dxa"/>
        <w:right w:w="0" w:type="dxa"/>
      </w:tblCellMar>
    </w:tblPr>
    <w:tblStylePr w:type="firstRow">
      <w:rPr>
        <w:b/>
        <w:color w:val="FFFFFF" w:themeColor="light1"/>
        <w:sz w:val="22"/>
      </w:rPr>
      <w:tblPr/>
      <w:tcPr>
        <w:tcBorders>
          <w:top w:val="single" w:color="92CCDC" w:themeColor="accent5" w:sz="32" w:space="0"/>
          <w:bottom w:val="single" w:color="FFFFFF" w:themeColor="light1" w:sz="12" w:space="0"/>
        </w:tcBorders>
        <w:shd w:val="clear" w:color="92CCDC" w:fill="92CCDC"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92CCDC" w:themeColor="accent5" w:sz="32" w:space="0"/>
          <w:right w:val="single" w:color="FFFFFF" w:themeColor="light1" w:sz="4" w:space="0"/>
        </w:tcBorders>
      </w:tcPr>
    </w:tblStylePr>
    <w:tblStylePr w:type="lastCol">
      <w:tblPr/>
      <w:tcPr>
        <w:tcBorders>
          <w:left w:val="single" w:color="FFFFFF" w:themeColor="light1" w:sz="4" w:space="0"/>
          <w:right w:val="single" w:color="92CCDC" w:themeColor="accent5" w:sz="32" w:space="0"/>
        </w:tcBorders>
      </w:tcPr>
    </w:tblStylePr>
    <w:tblStylePr w:type="band1Vert">
      <w:tblPr/>
      <w:tcPr>
        <w:tcBorders>
          <w:left w:val="single" w:color="FFFFFF" w:themeColor="light1" w:sz="4" w:space="0"/>
          <w:right w:val="single" w:color="FFFFFF" w:themeColor="light1" w:sz="4" w:space="0"/>
        </w:tcBorders>
        <w:shd w:val="clear" w:color="92CCDC"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2CCDC" w:fill="92CCDC" w:themeFill="accent5" w:themeFillTint="9a"/>
      </w:tcPr>
    </w:tblStylePr>
    <w:tblStylePr w:type="band2Horz">
      <w:tblPr/>
      <w:tcPr>
        <w:tcBorders>
          <w:top w:val="single" w:color="FFFFFF" w:themeColor="light1" w:sz="4" w:space="0"/>
          <w:bottom w:val="single" w:color="FFFFFF" w:themeColor="light1" w:sz="4" w:space="0"/>
        </w:tcBorders>
        <w:shd w:val="clear" w:color="92CCDC" w:fill="92CCDC" w:themeFill="accent5" w:themeFillTint="9a"/>
      </w:tcPr>
    </w:tblStylePr>
  </w:style>
  <w:style w:type="table" w:customStyle="1" w:styleId="ListTable5Dark-Accent6">
    <w:name w:val="List Table 5 Dark - Accent 6"/>
    <w:uiPriority w:val="99"/>
    <w:rsid w:val="008e61a8"/>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CellMar>
        <w:top w:w="0" w:type="dxa"/>
        <w:left w:w="0" w:type="dxa"/>
        <w:bottom w:w="0" w:type="dxa"/>
        <w:right w:w="0" w:type="dxa"/>
      </w:tblCellMar>
    </w:tblPr>
    <w:tblStylePr w:type="firstRow">
      <w:rPr>
        <w:b/>
        <w:color w:val="FFFFFF" w:themeColor="light1"/>
        <w:sz w:val="22"/>
      </w:rPr>
      <w:tblPr/>
      <w:tcPr>
        <w:tcBorders>
          <w:top w:val="single" w:color="FAC090" w:themeColor="accent6" w:sz="32" w:space="0"/>
          <w:bottom w:val="single" w:color="FFFFFF" w:themeColor="light1" w:sz="12" w:space="0"/>
        </w:tcBorders>
        <w:shd w:val="clear" w:color="FAC090" w:fill="FAC090"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FAC090" w:themeColor="accent6" w:sz="32" w:space="0"/>
          <w:right w:val="single" w:color="FFFFFF" w:themeColor="light1" w:sz="4" w:space="0"/>
        </w:tcBorders>
      </w:tcPr>
    </w:tblStylePr>
    <w:tblStylePr w:type="lastCol">
      <w:tblPr/>
      <w:tcPr>
        <w:tcBorders>
          <w:left w:val="single" w:color="FFFFFF" w:themeColor="light1" w:sz="4" w:space="0"/>
          <w:right w:val="single" w:color="FAC090" w:themeColor="accent6" w:sz="32" w:space="0"/>
        </w:tcBorders>
      </w:tcPr>
    </w:tblStylePr>
    <w:tblStylePr w:type="band1Vert">
      <w:tblPr/>
      <w:tcPr>
        <w:tcBorders>
          <w:left w:val="single" w:color="FFFFFF" w:themeColor="light1" w:sz="4" w:space="0"/>
          <w:right w:val="single" w:color="FFFFFF" w:themeColor="light1" w:sz="4" w:space="0"/>
        </w:tcBorders>
        <w:shd w:val="clear" w:color="FAC090"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AC090" w:fill="FAC090" w:themeFill="accent6" w:themeFillTint="98"/>
      </w:tcPr>
    </w:tblStylePr>
    <w:tblStylePr w:type="band2Horz">
      <w:tblPr/>
      <w:tcPr>
        <w:tcBorders>
          <w:top w:val="single" w:color="FFFFFF" w:themeColor="light1" w:sz="4" w:space="0"/>
          <w:bottom w:val="single" w:color="FFFFFF" w:themeColor="light1" w:sz="4" w:space="0"/>
        </w:tcBorders>
        <w:shd w:val="clear" w:color="FAC090" w:fill="FAC090" w:themeFill="accent6" w:themeFillTint="98"/>
      </w:tcPr>
    </w:tblStylePr>
  </w:style>
  <w:style w:type="table" w:customStyle="1" w:styleId="ListTable6Colorful">
    <w:name w:val="List Table 6 Colorful"/>
    <w:uiPriority w:val="99"/>
    <w:rsid w:val="008e61a8"/>
    <w:tblPr>
      <w:tblStyleRowBandSize w:val="1"/>
      <w:tblStyleColBandSize w:val="1"/>
      <w:tblBorders>
        <w:top w:val="single" w:color="7F7F7F" w:themeColor="text1" w:themeTint="80" w:sz="4" w:space="0"/>
        <w:bottom w:val="single" w:color="7F7F7F" w:themeColor="text1" w:themeTint="80" w:sz="4" w:space="0"/>
      </w:tblBorders>
      <w:tblCellMar>
        <w:top w:w="0" w:type="dxa"/>
        <w:left w:w="0" w:type="dxa"/>
        <w:bottom w:w="0" w:type="dxa"/>
        <w:right w:w="0" w:type="dxa"/>
      </w:tblCellMar>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customStyle="1" w:styleId="ListTable6Colorful-Accent1">
    <w:name w:val="List Table 6 Colorful - Accent 1"/>
    <w:uiPriority w:val="99"/>
    <w:rsid w:val="008e61a8"/>
    <w:tblPr>
      <w:tblStyleRowBandSize w:val="1"/>
      <w:tblStyleColBandSize w:val="1"/>
      <w:tblBorders>
        <w:top w:val="single" w:color="4F81BD" w:themeColor="accent1" w:sz="4" w:space="0"/>
        <w:bottom w:val="single" w:color="4F81BD" w:themeColor="accent1" w:sz="4" w:space="0"/>
      </w:tblBorders>
      <w:tblCellMar>
        <w:top w:w="0" w:type="dxa"/>
        <w:left w:w="0" w:type="dxa"/>
        <w:bottom w:w="0" w:type="dxa"/>
        <w:right w:w="0" w:type="dxa"/>
      </w:tblCellMar>
    </w:tblPr>
    <w:tblStylePr w:type="firstRow">
      <w:rPr>
        <w:b/>
        <w:color w:val="2A4A71" w:themeColor="accent1" w:themeShade="95"/>
      </w:rPr>
      <w:tblPr/>
      <w:tcPr>
        <w:tcBorders>
          <w:bottom w:val="single" w:color="4F81BD" w:themeColor="accent1" w:sz="4" w:space="0"/>
        </w:tcBorders>
      </w:tcPr>
    </w:tblStylePr>
    <w:tblStylePr w:type="lastRow">
      <w:rPr>
        <w:b/>
        <w:color w:val="2A4A71" w:themeColor="accent1" w:themeShade="95"/>
      </w:rPr>
      <w:tblPr/>
      <w:tcPr>
        <w:tcBorders>
          <w:top w:val="single" w:color="4F81BD" w:themeColor="accent1" w:sz="4" w:space="0"/>
        </w:tcBorders>
      </w:tcPr>
    </w:tblStylePr>
    <w:tblStylePr w:type="firstCol">
      <w:rPr>
        <w:b/>
        <w:color w:val="2A4A71" w:themeColor="accent1" w:themeShade="95"/>
      </w:rPr>
      <w:tblPr/>
    </w:tblStylePr>
    <w:tblStylePr w:type="lastCol">
      <w:rPr>
        <w:b/>
        <w:color w:val="2A4A71" w:themeColor="accent1" w:themeShade="95"/>
      </w:rPr>
      <w:tblPr/>
    </w:tblStylePr>
    <w:tblStylePr w:type="band1Vert">
      <w:tblPr/>
      <w:tcPr>
        <w:shd w:val="clear" w:color="D2DFEE" w:fill="D2DFEE" w:themeFill="accent1" w:themeFillTint="40"/>
      </w:tcPr>
    </w:tblStylePr>
    <w:tblStylePr w:type="band1Horz">
      <w:rPr>
        <w:color w:val="2A4A71" w:themeColor="accent1" w:themeShade="95"/>
        <w:sz w:val="22"/>
      </w:rPr>
      <w:tblPr/>
      <w:tcPr>
        <w:shd w:val="clear" w:color="D2DFEE" w:fill="D2DFEE" w:themeFill="accent1" w:themeFillTint="40"/>
      </w:tcPr>
    </w:tblStylePr>
    <w:tblStylePr w:type="band2Horz">
      <w:rPr>
        <w:color w:val="2A4A71" w:themeColor="accent1" w:themeShade="95"/>
        <w:sz w:val="22"/>
      </w:rPr>
      <w:tblPr/>
    </w:tblStylePr>
  </w:style>
  <w:style w:type="table" w:customStyle="1" w:styleId="ListTable6Colorful-Accent2">
    <w:name w:val="List Table 6 Colorful - Accent 2"/>
    <w:uiPriority w:val="99"/>
    <w:rsid w:val="008e61a8"/>
    <w:tblPr>
      <w:tblStyleRowBandSize w:val="1"/>
      <w:tblStyleColBandSize w:val="1"/>
      <w:tblBorders>
        <w:top w:val="single" w:color="D99695" w:themeColor="accent2" w:themeTint="97" w:sz="4" w:space="0"/>
        <w:bottom w:val="single" w:color="D99695" w:themeColor="accent2" w:themeTint="97" w:sz="4" w:space="0"/>
      </w:tblBorders>
      <w:tblCellMar>
        <w:top w:w="0" w:type="dxa"/>
        <w:left w:w="0" w:type="dxa"/>
        <w:bottom w:w="0" w:type="dxa"/>
        <w:right w:w="0" w:type="dxa"/>
      </w:tblCellMar>
    </w:tblPr>
    <w:tblStylePr w:type="firstRow">
      <w:rPr>
        <w:b/>
        <w:color w:val="D99695" w:themeColor="accent2" w:themeTint="97" w:themeShade="95"/>
      </w:rPr>
      <w:tblPr/>
      <w:tcPr>
        <w:tcBorders>
          <w:bottom w:val="single" w:color="D99695" w:themeColor="accent2" w:sz="4" w:space="0"/>
        </w:tcBorders>
      </w:tcPr>
    </w:tblStylePr>
    <w:tblStylePr w:type="lastRow">
      <w:rPr>
        <w:b/>
        <w:color w:val="D99695" w:themeColor="accent2" w:themeTint="97" w:themeShade="95"/>
      </w:rPr>
      <w:tblPr/>
      <w:tcPr>
        <w:tcBorders>
          <w:top w:val="single" w:color="D99695" w:themeColor="accent2" w:sz="4" w:space="0"/>
        </w:tcBorders>
      </w:tc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EFD2D2" w:fill="EFD2D2" w:themeFill="accent2" w:themeFillTint="40"/>
      </w:tcPr>
    </w:tblStylePr>
    <w:tblStylePr w:type="band1Horz">
      <w:rPr>
        <w:color w:val="D99695" w:themeColor="accent2" w:themeTint="97" w:themeShade="95"/>
        <w:sz w:val="22"/>
      </w:rPr>
      <w:tblPr/>
      <w:tcPr>
        <w:shd w:val="clear" w:color="EFD2D2" w:fill="EFD2D2" w:themeFill="accent2" w:themeFillTint="40"/>
      </w:tcPr>
    </w:tblStylePr>
    <w:tblStylePr w:type="band2Horz">
      <w:rPr>
        <w:color w:val="D99695" w:themeColor="accent2" w:themeTint="97" w:themeShade="95"/>
        <w:sz w:val="22"/>
      </w:rPr>
      <w:tblPr/>
    </w:tblStylePr>
  </w:style>
  <w:style w:type="table" w:customStyle="1" w:styleId="ListTable6Colorful-Accent3">
    <w:name w:val="List Table 6 Colorful - Accent 3"/>
    <w:uiPriority w:val="99"/>
    <w:rsid w:val="008e61a8"/>
    <w:tblPr>
      <w:tblStyleRowBandSize w:val="1"/>
      <w:tblStyleColBandSize w:val="1"/>
      <w:tblBorders>
        <w:top w:val="single" w:color="C3D69B" w:themeColor="accent3" w:themeTint="98" w:sz="4" w:space="0"/>
        <w:bottom w:val="single" w:color="C3D69B" w:themeColor="accent3" w:themeTint="98" w:sz="4" w:space="0"/>
      </w:tblBorders>
      <w:tblCellMar>
        <w:top w:w="0" w:type="dxa"/>
        <w:left w:w="0" w:type="dxa"/>
        <w:bottom w:w="0" w:type="dxa"/>
        <w:right w:w="0" w:type="dxa"/>
      </w:tblCellMar>
    </w:tblPr>
    <w:tblStylePr w:type="firstRow">
      <w:rPr>
        <w:b/>
        <w:color w:val="C3D69B" w:themeColor="accent3" w:themeTint="98" w:themeShade="95"/>
      </w:rPr>
      <w:tblPr/>
      <w:tcPr>
        <w:tcBorders>
          <w:bottom w:val="single" w:color="C3D69B" w:themeColor="accent3" w:sz="4" w:space="0"/>
        </w:tcBorders>
      </w:tcPr>
    </w:tblStylePr>
    <w:tblStylePr w:type="lastRow">
      <w:rPr>
        <w:b/>
        <w:color w:val="C3D69B" w:themeColor="accent3" w:themeTint="98" w:themeShade="95"/>
      </w:rPr>
      <w:tblPr/>
      <w:tcPr>
        <w:tcBorders>
          <w:top w:val="single" w:color="C3D69B" w:themeColor="accent3" w:sz="4" w:space="0"/>
        </w:tcBorders>
      </w:tcPr>
    </w:tblStylePr>
    <w:tblStylePr w:type="firstCol">
      <w:rPr>
        <w:b/>
        <w:color w:val="C3D69B" w:themeColor="accent3" w:themeTint="98" w:themeShade="95"/>
      </w:rPr>
      <w:tblPr/>
    </w:tblStylePr>
    <w:tblStylePr w:type="lastCol">
      <w:rPr>
        <w:b/>
        <w:color w:val="C3D69B" w:themeColor="accent3" w:themeTint="98" w:themeShade="95"/>
      </w:rPr>
      <w:tblPr/>
    </w:tblStylePr>
    <w:tblStylePr w:type="band1Vert">
      <w:tblPr/>
      <w:tcPr>
        <w:shd w:val="clear" w:color="E5EED5" w:fill="E5EED5" w:themeFill="accent3" w:themeFillTint="40"/>
      </w:tcPr>
    </w:tblStylePr>
    <w:tblStylePr w:type="band1Horz">
      <w:rPr>
        <w:color w:val="C3D69B" w:themeColor="accent3" w:themeTint="98" w:themeShade="95"/>
        <w:sz w:val="22"/>
      </w:rPr>
      <w:tblPr/>
      <w:tcPr>
        <w:shd w:val="clear" w:color="E5EED5" w:fill="E5EED5" w:themeFill="accent3" w:themeFillTint="40"/>
      </w:tcPr>
    </w:tblStylePr>
    <w:tblStylePr w:type="band2Horz">
      <w:rPr>
        <w:color w:val="C3D69B" w:themeColor="accent3" w:themeTint="98" w:themeShade="95"/>
        <w:sz w:val="22"/>
      </w:rPr>
      <w:tblPr/>
    </w:tblStylePr>
  </w:style>
  <w:style w:type="table" w:customStyle="1" w:styleId="ListTable6Colorful-Accent4">
    <w:name w:val="List Table 6 Colorful - Accent 4"/>
    <w:uiPriority w:val="99"/>
    <w:rsid w:val="008e61a8"/>
    <w:tblPr>
      <w:tblStyleRowBandSize w:val="1"/>
      <w:tblStyleColBandSize w:val="1"/>
      <w:tblBorders>
        <w:top w:val="single" w:color="B2A1C6" w:themeColor="accent4" w:themeTint="9a" w:sz="4" w:space="0"/>
        <w:bottom w:val="single" w:color="B2A1C6" w:themeColor="accent4" w:themeTint="9a" w:sz="4" w:space="0"/>
      </w:tblBorders>
      <w:tblCellMar>
        <w:top w:w="0" w:type="dxa"/>
        <w:left w:w="0" w:type="dxa"/>
        <w:bottom w:w="0" w:type="dxa"/>
        <w:right w:w="0" w:type="dxa"/>
      </w:tblCellMar>
    </w:tblPr>
    <w:tblStylePr w:type="firstRow">
      <w:rPr>
        <w:b/>
        <w:color w:val="B2A1C6" w:themeColor="accent4" w:themeTint="9a" w:themeShade="95"/>
      </w:rPr>
      <w:tblPr/>
      <w:tcPr>
        <w:tcBorders>
          <w:bottom w:val="single" w:color="B2A1C6" w:themeColor="accent4" w:sz="4" w:space="0"/>
        </w:tcBorders>
      </w:tcPr>
    </w:tblStylePr>
    <w:tblStylePr w:type="lastRow">
      <w:rPr>
        <w:b/>
        <w:color w:val="B2A1C6" w:themeColor="accent4" w:themeTint="9a" w:themeShade="95"/>
      </w:rPr>
      <w:tblPr/>
      <w:tcPr>
        <w:tcBorders>
          <w:top w:val="single" w:color="B2A1C6" w:themeColor="accent4" w:sz="4" w:space="0"/>
        </w:tcBorders>
      </w:tc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DFD8E7" w:fill="DFD8E7" w:themeFill="accent4" w:themeFillTint="40"/>
      </w:tcPr>
    </w:tblStylePr>
    <w:tblStylePr w:type="band1Horz">
      <w:rPr>
        <w:color w:val="B2A1C6" w:themeColor="accent4" w:themeTint="9a" w:themeShade="95"/>
        <w:sz w:val="22"/>
      </w:rPr>
      <w:tblPr/>
      <w:tcPr>
        <w:shd w:val="clear" w:color="DFD8E7" w:fill="DFD8E7" w:themeFill="accent4" w:themeFillTint="40"/>
      </w:tcPr>
    </w:tblStylePr>
    <w:tblStylePr w:type="band2Horz">
      <w:rPr>
        <w:color w:val="B2A1C6" w:themeColor="accent4" w:themeTint="9a" w:themeShade="95"/>
        <w:sz w:val="22"/>
      </w:rPr>
      <w:tblPr/>
    </w:tblStylePr>
  </w:style>
  <w:style w:type="table" w:customStyle="1" w:styleId="ListTable6Colorful-Accent5">
    <w:name w:val="List Table 6 Colorful - Accent 5"/>
    <w:uiPriority w:val="99"/>
    <w:rsid w:val="008e61a8"/>
    <w:tblPr>
      <w:tblStyleRowBandSize w:val="1"/>
      <w:tblStyleColBandSize w:val="1"/>
      <w:tblBorders>
        <w:top w:val="single" w:color="92CCDC" w:themeColor="accent5" w:themeTint="9a" w:sz="4" w:space="0"/>
        <w:bottom w:val="single" w:color="92CCDC" w:themeColor="accent5" w:themeTint="9a" w:sz="4" w:space="0"/>
      </w:tblBorders>
      <w:tblCellMar>
        <w:top w:w="0" w:type="dxa"/>
        <w:left w:w="0" w:type="dxa"/>
        <w:bottom w:w="0" w:type="dxa"/>
        <w:right w:w="0" w:type="dxa"/>
      </w:tblCellMar>
    </w:tblPr>
    <w:tblStylePr w:type="firstRow">
      <w:rPr>
        <w:b/>
        <w:color w:val="92CCDC" w:themeColor="accent5" w:themeTint="9a" w:themeShade="95"/>
      </w:rPr>
      <w:tblPr/>
      <w:tcPr>
        <w:tcBorders>
          <w:bottom w:val="single" w:color="92CCDC" w:themeColor="accent5" w:sz="4" w:space="0"/>
        </w:tcBorders>
      </w:tcPr>
    </w:tblStylePr>
    <w:tblStylePr w:type="lastRow">
      <w:rPr>
        <w:b/>
        <w:color w:val="92CCDC" w:themeColor="accent5" w:themeTint="9a" w:themeShade="95"/>
      </w:rPr>
      <w:tblPr/>
      <w:tcPr>
        <w:tcBorders>
          <w:top w:val="single" w:color="92CCDC" w:themeColor="accent5" w:sz="4" w:space="0"/>
        </w:tcBorders>
      </w:tcPr>
    </w:tblStylePr>
    <w:tblStylePr w:type="firstCol">
      <w:rPr>
        <w:b/>
        <w:color w:val="92CCDC" w:themeColor="accent5" w:themeTint="9a" w:themeShade="95"/>
      </w:rPr>
      <w:tblPr/>
    </w:tblStylePr>
    <w:tblStylePr w:type="lastCol">
      <w:rPr>
        <w:b/>
        <w:color w:val="92CCDC" w:themeColor="accent5" w:themeTint="9a" w:themeShade="95"/>
      </w:rPr>
      <w:tblPr/>
    </w:tblStylePr>
    <w:tblStylePr w:type="band1Vert">
      <w:tblPr/>
      <w:tcPr>
        <w:shd w:val="clear" w:color="D1EAF0" w:fill="D1EAF0" w:themeFill="accent5" w:themeFillTint="40"/>
      </w:tcPr>
    </w:tblStylePr>
    <w:tblStylePr w:type="band1Horz">
      <w:rPr>
        <w:color w:val="92CCDC" w:themeColor="accent5" w:themeTint="9a" w:themeShade="95"/>
        <w:sz w:val="22"/>
      </w:rPr>
      <w:tblPr/>
      <w:tcPr>
        <w:shd w:val="clear" w:color="D1EAF0" w:fill="D1EAF0" w:themeFill="accent5" w:themeFillTint="40"/>
      </w:tcPr>
    </w:tblStylePr>
    <w:tblStylePr w:type="band2Horz">
      <w:rPr>
        <w:color w:val="92CCDC" w:themeColor="accent5" w:themeTint="9a" w:themeShade="95"/>
        <w:sz w:val="22"/>
      </w:rPr>
      <w:tblPr/>
    </w:tblStylePr>
  </w:style>
  <w:style w:type="table" w:customStyle="1" w:styleId="ListTable6Colorful-Accent6">
    <w:name w:val="List Table 6 Colorful - Accent 6"/>
    <w:uiPriority w:val="99"/>
    <w:rsid w:val="008e61a8"/>
    <w:tblPr>
      <w:tblStyleRowBandSize w:val="1"/>
      <w:tblStyleColBandSize w:val="1"/>
      <w:tblBorders>
        <w:top w:val="single" w:color="FAC090" w:themeColor="accent6" w:themeTint="98" w:sz="4" w:space="0"/>
        <w:bottom w:val="single" w:color="FAC090" w:themeColor="accent6" w:themeTint="98" w:sz="4" w:space="0"/>
      </w:tblBorders>
      <w:tblCellMar>
        <w:top w:w="0" w:type="dxa"/>
        <w:left w:w="0" w:type="dxa"/>
        <w:bottom w:w="0" w:type="dxa"/>
        <w:right w:w="0" w:type="dxa"/>
      </w:tblCellMar>
    </w:tblPr>
    <w:tblStylePr w:type="firstRow">
      <w:rPr>
        <w:b/>
        <w:color w:val="FAC090" w:themeColor="accent6" w:themeTint="98" w:themeShade="95"/>
      </w:rPr>
      <w:tblPr/>
      <w:tcPr>
        <w:tcBorders>
          <w:bottom w:val="single" w:color="FAC090" w:themeColor="accent6" w:sz="4" w:space="0"/>
        </w:tcBorders>
      </w:tcPr>
    </w:tblStylePr>
    <w:tblStylePr w:type="lastRow">
      <w:rPr>
        <w:b/>
        <w:color w:val="FAC090" w:themeColor="accent6" w:themeTint="98" w:themeShade="95"/>
      </w:rPr>
      <w:tblPr/>
      <w:tcPr>
        <w:tcBorders>
          <w:top w:val="single" w:color="FAC090" w:themeColor="accent6" w:sz="4" w:space="0"/>
        </w:tcBorders>
      </w:tcPr>
    </w:tblStylePr>
    <w:tblStylePr w:type="firstCol">
      <w:rPr>
        <w:b/>
        <w:color w:val="FAC090" w:themeColor="accent6" w:themeTint="98" w:themeShade="95"/>
      </w:rPr>
      <w:tblPr/>
    </w:tblStylePr>
    <w:tblStylePr w:type="lastCol">
      <w:rPr>
        <w:b/>
        <w:color w:val="FAC090" w:themeColor="accent6" w:themeTint="98" w:themeShade="95"/>
      </w:rPr>
      <w:tblPr/>
    </w:tblStylePr>
    <w:tblStylePr w:type="band1Vert">
      <w:tblPr/>
      <w:tcPr>
        <w:shd w:val="clear" w:color="FDE4D0" w:fill="FDE4D0" w:themeFill="accent6" w:themeFillTint="40"/>
      </w:tcPr>
    </w:tblStylePr>
    <w:tblStylePr w:type="band1Horz">
      <w:rPr>
        <w:color w:val="FAC090" w:themeColor="accent6" w:themeTint="98" w:themeShade="95"/>
        <w:sz w:val="22"/>
      </w:rPr>
      <w:tblPr/>
      <w:tcPr>
        <w:shd w:val="clear" w:color="FDE4D0" w:fill="FDE4D0" w:themeFill="accent6" w:themeFillTint="40"/>
      </w:tcPr>
    </w:tblStylePr>
    <w:tblStylePr w:type="band2Horz">
      <w:rPr>
        <w:color w:val="FAC090" w:themeColor="accent6" w:themeTint="98" w:themeShade="95"/>
        <w:sz w:val="22"/>
      </w:rPr>
      <w:tblPr/>
    </w:tblStylePr>
  </w:style>
  <w:style w:type="table" w:customStyle="1" w:styleId="ListTable7Colorful">
    <w:name w:val="List Table 7 Colorful"/>
    <w:uiPriority w:val="99"/>
    <w:rsid w:val="008e61a8"/>
    <w:tblPr>
      <w:tblStyleRowBandSize w:val="1"/>
      <w:tblStyleColBandSize w:val="1"/>
      <w:tblBorders>
        <w:right w:val="single" w:color="7F7F7F" w:themeColor="text1" w:themeTint="80" w:sz="4" w:space="0"/>
      </w:tblBorders>
      <w:tblCellMar>
        <w:top w:w="0" w:type="dxa"/>
        <w:left w:w="0" w:type="dxa"/>
        <w:bottom w:w="0" w:type="dxa"/>
        <w:right w:w="0" w:type="dxa"/>
      </w:tblCellMar>
    </w:tblPr>
    <w:tblStylePr w:type="firstRow">
      <w:rPr>
        <w:i/>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customStyle="1" w:styleId="ListTable7Colorful-Accent1">
    <w:name w:val="List Table 7 Colorful - Accent 1"/>
    <w:uiPriority w:val="99"/>
    <w:rsid w:val="008e61a8"/>
    <w:tblPr>
      <w:tblStyleRowBandSize w:val="1"/>
      <w:tblStyleColBandSize w:val="1"/>
      <w:tblBorders>
        <w:right w:val="single" w:color="4F81BD" w:themeColor="accent1" w:sz="4" w:space="0"/>
      </w:tblBorders>
      <w:tblCellMar>
        <w:top w:w="0" w:type="dxa"/>
        <w:left w:w="0" w:type="dxa"/>
        <w:bottom w:w="0" w:type="dxa"/>
        <w:right w:w="0" w:type="dxa"/>
      </w:tblCellMar>
    </w:tblPr>
    <w:tblStylePr w:type="firstRow">
      <w:rPr>
        <w:i/>
        <w:color w:val="2A4A71" w:themeColor="accent1" w:themeShade="95"/>
        <w:sz w:val="22"/>
      </w:rPr>
      <w:tblPr/>
      <w:tcPr>
        <w:tcBorders>
          <w:top w:val="none" w:color="000000" w:sz="4" w:space="0"/>
          <w:left w:val="none" w:color="000000" w:sz="4" w:space="0"/>
          <w:bottom w:val="single" w:color="4F81BD" w:themeColor="accent1" w:sz="4" w:space="0"/>
          <w:right w:val="none" w:color="000000" w:sz="4" w:space="0"/>
        </w:tcBorders>
        <w:shd w:val="clear" w:color="FFFFFF" w:fill="FFFFFF" w:themeFill="light1"/>
      </w:tcPr>
    </w:tblStylePr>
    <w:tblStylePr w:type="lastRow">
      <w:rPr>
        <w:i/>
        <w:color w:val="2A4A71" w:themeColor="accent1" w:themeShade="95"/>
        <w:sz w:val="22"/>
      </w:rPr>
      <w:tblPr/>
      <w:tcPr>
        <w:tcBorders>
          <w:top w:val="single" w:color="4F81B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A4A71" w:themeColor="accent1" w:themeShade="95"/>
        <w:sz w:val="22"/>
      </w:rPr>
      <w:tblPr/>
      <w:tcPr>
        <w:tcBorders>
          <w:top w:val="none" w:color="000000" w:sz="4" w:space="0"/>
          <w:left w:val="none" w:color="000000" w:sz="4" w:space="0"/>
          <w:bottom w:val="none" w:color="000000" w:sz="4" w:space="0"/>
          <w:right w:val="single" w:color="4F81BD" w:themeColor="accent1" w:sz="4" w:space="0"/>
        </w:tcBorders>
        <w:shd w:val="clear" w:color="FFFFFF" w:fill="auto"/>
      </w:tcPr>
    </w:tblStylePr>
    <w:tblStylePr w:type="lastCol">
      <w:rPr>
        <w:i/>
        <w:color w:val="2A4A71" w:themeColor="accent1" w:themeShade="95"/>
        <w:sz w:val="22"/>
      </w:rPr>
      <w:tblPr/>
      <w:tcPr>
        <w:tcBorders>
          <w:top w:val="none" w:color="000000" w:sz="4" w:space="0"/>
          <w:left w:val="single" w:color="4F81BD" w:themeColor="accent1" w:sz="4" w:space="0"/>
          <w:bottom w:val="none" w:color="000000" w:sz="4" w:space="0"/>
          <w:right w:val="none" w:color="000000" w:sz="4" w:space="0"/>
        </w:tcBorders>
        <w:shd w:val="clear" w:color="FFFFFF" w:fill="auto"/>
      </w:tcPr>
    </w:tblStylePr>
    <w:tblStylePr w:type="band1Vert">
      <w:tblPr/>
      <w:tcPr>
        <w:shd w:val="clear" w:color="D2DFEE" w:fill="D2DFEE" w:themeFill="accent1" w:themeFillTint="40"/>
      </w:tcPr>
    </w:tblStylePr>
    <w:tblStylePr w:type="band1Horz">
      <w:rPr>
        <w:color w:val="2A4A71" w:themeColor="accent1" w:themeShade="95"/>
        <w:sz w:val="22"/>
      </w:rPr>
      <w:tblPr/>
      <w:tcPr>
        <w:shd w:val="clear" w:color="D2DFEE" w:fill="D2DFEE" w:themeFill="accent1" w:themeFillTint="40"/>
      </w:tcPr>
    </w:tblStylePr>
    <w:tblStylePr w:type="band2Horz">
      <w:rPr>
        <w:color w:val="2A4A71" w:themeColor="accent1" w:themeShade="95"/>
        <w:sz w:val="22"/>
      </w:rPr>
      <w:tblPr/>
    </w:tblStylePr>
  </w:style>
  <w:style w:type="table" w:customStyle="1" w:styleId="ListTable7Colorful-Accent2">
    <w:name w:val="List Table 7 Colorful - Accent 2"/>
    <w:uiPriority w:val="99"/>
    <w:rsid w:val="008e61a8"/>
    <w:tblPr>
      <w:tblStyleRowBandSize w:val="1"/>
      <w:tblStyleColBandSize w:val="1"/>
      <w:tblBorders>
        <w:right w:val="single" w:color="D99695" w:themeColor="accent2" w:themeTint="97" w:sz="4" w:space="0"/>
      </w:tblBorders>
      <w:tblCellMar>
        <w:top w:w="0" w:type="dxa"/>
        <w:left w:w="0" w:type="dxa"/>
        <w:bottom w:w="0" w:type="dxa"/>
        <w:right w:w="0" w:type="dxa"/>
      </w:tblCellMar>
    </w:tblPr>
    <w:tblStylePr w:type="firstRow">
      <w:rPr>
        <w:i/>
        <w:color w:val="D99695"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hemeFill="light1"/>
      </w:tcPr>
    </w:tblStylePr>
    <w:tblStylePr w:type="lastRow">
      <w:rPr>
        <w:i/>
        <w:color w:val="D99695"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D99695"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auto"/>
      </w:tcPr>
    </w:tblStylePr>
    <w:tblStylePr w:type="lastCol">
      <w:rPr>
        <w:i/>
        <w:color w:val="D99695"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auto"/>
      </w:tcPr>
    </w:tblStylePr>
    <w:tblStylePr w:type="band1Vert">
      <w:tblPr/>
      <w:tcPr>
        <w:shd w:val="clear" w:color="EFD2D2" w:fill="EFD2D2" w:themeFill="accent2" w:themeFillTint="40"/>
      </w:tcPr>
    </w:tblStylePr>
    <w:tblStylePr w:type="band1Horz">
      <w:rPr>
        <w:color w:val="D99695" w:themeColor="accent2" w:themeTint="97" w:themeShade="95"/>
        <w:sz w:val="22"/>
      </w:rPr>
      <w:tblPr/>
      <w:tcPr>
        <w:shd w:val="clear" w:color="EFD2D2" w:fill="EFD2D2" w:themeFill="accent2" w:themeFillTint="40"/>
      </w:tcPr>
    </w:tblStylePr>
    <w:tblStylePr w:type="band2Horz">
      <w:rPr>
        <w:color w:val="D99695" w:themeColor="accent2" w:themeTint="97" w:themeShade="95"/>
        <w:sz w:val="22"/>
      </w:rPr>
      <w:tblPr/>
    </w:tblStylePr>
  </w:style>
  <w:style w:type="table" w:customStyle="1" w:styleId="ListTable7Colorful-Accent3">
    <w:name w:val="List Table 7 Colorful - Accent 3"/>
    <w:uiPriority w:val="99"/>
    <w:rsid w:val="008e61a8"/>
    <w:tblPr>
      <w:tblStyleRowBandSize w:val="1"/>
      <w:tblStyleColBandSize w:val="1"/>
      <w:tblBorders>
        <w:right w:val="single" w:color="C3D69B" w:themeColor="accent3" w:themeTint="98" w:sz="4" w:space="0"/>
      </w:tblBorders>
      <w:tblCellMar>
        <w:top w:w="0" w:type="dxa"/>
        <w:left w:w="0" w:type="dxa"/>
        <w:bottom w:w="0" w:type="dxa"/>
        <w:right w:w="0" w:type="dxa"/>
      </w:tblCellMar>
    </w:tblPr>
    <w:tblStylePr w:type="firstRow">
      <w:rPr>
        <w:i/>
        <w:color w:val="C3D69B" w:themeColor="accent3" w:themeTint="98" w:themeShade="95"/>
        <w:sz w:val="22"/>
      </w:rPr>
      <w:tblPr/>
      <w:tcPr>
        <w:tcBorders>
          <w:top w:val="none" w:color="000000" w:sz="4" w:space="0"/>
          <w:left w:val="none" w:color="000000" w:sz="4" w:space="0"/>
          <w:bottom w:val="single" w:color="C3D69B" w:themeColor="accent3" w:sz="4" w:space="0"/>
          <w:right w:val="none" w:color="000000" w:sz="4" w:space="0"/>
        </w:tcBorders>
        <w:shd w:val="clear" w:color="FFFFFF" w:fill="FFFFFF" w:themeFill="light1"/>
      </w:tcPr>
    </w:tblStylePr>
    <w:tblStylePr w:type="lastRow">
      <w:rPr>
        <w:i/>
        <w:color w:val="C3D69B" w:themeColor="accent3" w:themeTint="98" w:themeShade="95"/>
        <w:sz w:val="22"/>
      </w:rPr>
      <w:tblPr/>
      <w:tcPr>
        <w:tcBorders>
          <w:top w:val="single" w:color="C3D69B"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C3D69B" w:themeColor="accent3" w:themeTint="98" w:themeShade="95"/>
        <w:sz w:val="22"/>
      </w:rPr>
      <w:tblPr/>
      <w:tcPr>
        <w:tcBorders>
          <w:top w:val="none" w:color="000000" w:sz="4" w:space="0"/>
          <w:left w:val="none" w:color="000000" w:sz="4" w:space="0"/>
          <w:bottom w:val="none" w:color="000000" w:sz="4" w:space="0"/>
          <w:right w:val="single" w:color="C3D69B" w:themeColor="accent3" w:sz="4" w:space="0"/>
        </w:tcBorders>
        <w:shd w:val="clear" w:color="FFFFFF" w:fill="auto"/>
      </w:tcPr>
    </w:tblStylePr>
    <w:tblStylePr w:type="lastCol">
      <w:rPr>
        <w:i/>
        <w:color w:val="C3D69B" w:themeColor="accent3" w:themeTint="98" w:themeShade="95"/>
        <w:sz w:val="22"/>
      </w:rPr>
      <w:tblPr/>
      <w:tcPr>
        <w:tcBorders>
          <w:top w:val="none" w:color="000000" w:sz="4" w:space="0"/>
          <w:left w:val="single" w:color="C3D69B" w:themeColor="accent3" w:sz="4" w:space="0"/>
          <w:bottom w:val="none" w:color="000000" w:sz="4" w:space="0"/>
          <w:right w:val="none" w:color="000000" w:sz="4" w:space="0"/>
        </w:tcBorders>
        <w:shd w:val="clear" w:color="FFFFFF" w:fill="auto"/>
      </w:tcPr>
    </w:tblStylePr>
    <w:tblStylePr w:type="band1Vert">
      <w:tblPr/>
      <w:tcPr>
        <w:shd w:val="clear" w:color="E5EED5" w:fill="E5EED5" w:themeFill="accent3" w:themeFillTint="40"/>
      </w:tcPr>
    </w:tblStylePr>
    <w:tblStylePr w:type="band1Horz">
      <w:rPr>
        <w:color w:val="C3D69B" w:themeColor="accent3" w:themeTint="98" w:themeShade="95"/>
        <w:sz w:val="22"/>
      </w:rPr>
      <w:tblPr/>
      <w:tcPr>
        <w:shd w:val="clear" w:color="E5EED5" w:fill="E5EED5" w:themeFill="accent3" w:themeFillTint="40"/>
      </w:tcPr>
    </w:tblStylePr>
    <w:tblStylePr w:type="band2Horz">
      <w:rPr>
        <w:color w:val="C3D69B" w:themeColor="accent3" w:themeTint="98" w:themeShade="95"/>
        <w:sz w:val="22"/>
      </w:rPr>
      <w:tblPr/>
    </w:tblStylePr>
  </w:style>
  <w:style w:type="table" w:customStyle="1" w:styleId="ListTable7Colorful-Accent4">
    <w:name w:val="List Table 7 Colorful - Accent 4"/>
    <w:uiPriority w:val="99"/>
    <w:rsid w:val="008e61a8"/>
    <w:tblPr>
      <w:tblStyleRowBandSize w:val="1"/>
      <w:tblStyleColBandSize w:val="1"/>
      <w:tblBorders>
        <w:right w:val="single" w:color="B2A1C6" w:themeColor="accent4" w:themeTint="9a" w:sz="4" w:space="0"/>
      </w:tblBorders>
      <w:tblCellMar>
        <w:top w:w="0" w:type="dxa"/>
        <w:left w:w="0" w:type="dxa"/>
        <w:bottom w:w="0" w:type="dxa"/>
        <w:right w:w="0" w:type="dxa"/>
      </w:tblCellMar>
    </w:tblPr>
    <w:tblStylePr w:type="firstRow">
      <w:rPr>
        <w:i/>
        <w:color w:val="B2A1C6"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Row">
      <w:rPr>
        <w:i/>
        <w:color w:val="B2A1C6"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B2A1C6"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lastCol">
      <w:rPr>
        <w:i/>
        <w:color w:val="B2A1C6"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band1Vert">
      <w:tblPr/>
      <w:tcPr>
        <w:shd w:val="clear" w:color="DFD8E7" w:fill="DFD8E7" w:themeFill="accent4" w:themeFillTint="40"/>
      </w:tcPr>
    </w:tblStylePr>
    <w:tblStylePr w:type="band1Horz">
      <w:rPr>
        <w:color w:val="B2A1C6" w:themeColor="accent4" w:themeTint="9a" w:themeShade="95"/>
        <w:sz w:val="22"/>
      </w:rPr>
      <w:tblPr/>
      <w:tcPr>
        <w:shd w:val="clear" w:color="DFD8E7" w:fill="DFD8E7" w:themeFill="accent4" w:themeFillTint="40"/>
      </w:tcPr>
    </w:tblStylePr>
    <w:tblStylePr w:type="band2Horz">
      <w:rPr>
        <w:color w:val="B2A1C6" w:themeColor="accent4" w:themeTint="9a" w:themeShade="95"/>
        <w:sz w:val="22"/>
      </w:rPr>
      <w:tblPr/>
    </w:tblStylePr>
  </w:style>
  <w:style w:type="table" w:customStyle="1" w:styleId="ListTable7Colorful-Accent5">
    <w:name w:val="List Table 7 Colorful - Accent 5"/>
    <w:uiPriority w:val="99"/>
    <w:rsid w:val="008e61a8"/>
    <w:tblPr>
      <w:tblStyleRowBandSize w:val="1"/>
      <w:tblStyleColBandSize w:val="1"/>
      <w:tblBorders>
        <w:right w:val="single" w:color="92CCDC" w:themeColor="accent5" w:themeTint="9a" w:sz="4" w:space="0"/>
      </w:tblBorders>
      <w:tblCellMar>
        <w:top w:w="0" w:type="dxa"/>
        <w:left w:w="0" w:type="dxa"/>
        <w:bottom w:w="0" w:type="dxa"/>
        <w:right w:w="0" w:type="dxa"/>
      </w:tblCellMar>
    </w:tblPr>
    <w:tblStylePr w:type="firstRow">
      <w:rPr>
        <w:i/>
        <w:color w:val="92CCDC" w:themeColor="accent5" w:themeTint="9a" w:themeShade="95"/>
        <w:sz w:val="22"/>
      </w:rPr>
      <w:tblPr/>
      <w:tcPr>
        <w:tcBorders>
          <w:top w:val="none" w:color="000000" w:sz="4" w:space="0"/>
          <w:left w:val="none" w:color="000000" w:sz="4" w:space="0"/>
          <w:bottom w:val="single" w:color="92CCDC" w:themeColor="accent5" w:sz="4" w:space="0"/>
          <w:right w:val="none" w:color="000000" w:sz="4" w:space="0"/>
        </w:tcBorders>
        <w:shd w:val="clear" w:color="FFFFFF" w:fill="FFFFFF" w:themeFill="light1"/>
      </w:tcPr>
    </w:tblStylePr>
    <w:tblStylePr w:type="lastRow">
      <w:rPr>
        <w:i/>
        <w:color w:val="92CCDC" w:themeColor="accent5" w:themeTint="9a" w:themeShade="95"/>
        <w:sz w:val="22"/>
      </w:rPr>
      <w:tblPr/>
      <w:tcPr>
        <w:tcBorders>
          <w:top w:val="single" w:color="92CCDC"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92CCDC" w:themeColor="accent5" w:themeTint="9a" w:themeShade="95"/>
        <w:sz w:val="22"/>
      </w:rPr>
      <w:tblPr/>
      <w:tcPr>
        <w:tcBorders>
          <w:top w:val="none" w:color="000000" w:sz="4" w:space="0"/>
          <w:left w:val="none" w:color="000000" w:sz="4" w:space="0"/>
          <w:bottom w:val="none" w:color="000000" w:sz="4" w:space="0"/>
          <w:right w:val="single" w:color="92CCDC" w:themeColor="accent5" w:sz="4" w:space="0"/>
        </w:tcBorders>
        <w:shd w:val="clear" w:color="FFFFFF" w:fill="auto"/>
      </w:tcPr>
    </w:tblStylePr>
    <w:tblStylePr w:type="lastCol">
      <w:rPr>
        <w:i/>
        <w:color w:val="92CCDC" w:themeColor="accent5" w:themeTint="9a" w:themeShade="95"/>
        <w:sz w:val="22"/>
      </w:rPr>
      <w:tblPr/>
      <w:tcPr>
        <w:tcBorders>
          <w:top w:val="none" w:color="000000" w:sz="4" w:space="0"/>
          <w:left w:val="single" w:color="92CCDC" w:themeColor="accent5" w:sz="4" w:space="0"/>
          <w:bottom w:val="none" w:color="000000" w:sz="4" w:space="0"/>
          <w:right w:val="none" w:color="000000" w:sz="4" w:space="0"/>
        </w:tcBorders>
        <w:shd w:val="clear" w:color="FFFFFF" w:fill="auto"/>
      </w:tcPr>
    </w:tblStylePr>
    <w:tblStylePr w:type="band1Vert">
      <w:tblPr/>
      <w:tcPr>
        <w:shd w:val="clear" w:color="D1EAF0" w:fill="D1EAF0" w:themeFill="accent5" w:themeFillTint="40"/>
      </w:tcPr>
    </w:tblStylePr>
    <w:tblStylePr w:type="band1Horz">
      <w:rPr>
        <w:color w:val="92CCDC" w:themeColor="accent5" w:themeTint="9a" w:themeShade="95"/>
        <w:sz w:val="22"/>
      </w:rPr>
      <w:tblPr/>
      <w:tcPr>
        <w:shd w:val="clear" w:color="D1EAF0" w:fill="D1EAF0" w:themeFill="accent5" w:themeFillTint="40"/>
      </w:tcPr>
    </w:tblStylePr>
    <w:tblStylePr w:type="band2Horz">
      <w:rPr>
        <w:color w:val="92CCDC" w:themeColor="accent5" w:themeTint="9a" w:themeShade="95"/>
        <w:sz w:val="22"/>
      </w:rPr>
      <w:tblPr/>
    </w:tblStylePr>
  </w:style>
  <w:style w:type="table" w:customStyle="1" w:styleId="ListTable7Colorful-Accent6">
    <w:name w:val="List Table 7 Colorful - Accent 6"/>
    <w:uiPriority w:val="99"/>
    <w:rsid w:val="008e61a8"/>
    <w:tblPr>
      <w:tblStyleRowBandSize w:val="1"/>
      <w:tblStyleColBandSize w:val="1"/>
      <w:tblBorders>
        <w:right w:val="single" w:color="FAC090" w:themeColor="accent6" w:themeTint="98" w:sz="4" w:space="0"/>
      </w:tblBorders>
      <w:tblCellMar>
        <w:top w:w="0" w:type="dxa"/>
        <w:left w:w="0" w:type="dxa"/>
        <w:bottom w:w="0" w:type="dxa"/>
        <w:right w:w="0" w:type="dxa"/>
      </w:tblCellMar>
    </w:tblPr>
    <w:tblStylePr w:type="firstRow">
      <w:rPr>
        <w:i/>
        <w:color w:val="FAC090" w:themeColor="accent6" w:themeTint="98" w:themeShade="95"/>
        <w:sz w:val="22"/>
      </w:rPr>
      <w:tblPr/>
      <w:tcPr>
        <w:tcBorders>
          <w:top w:val="none" w:color="000000" w:sz="4" w:space="0"/>
          <w:left w:val="none" w:color="000000" w:sz="4" w:space="0"/>
          <w:bottom w:val="single" w:color="FAC090" w:themeColor="accent6" w:sz="4" w:space="0"/>
          <w:right w:val="none" w:color="000000" w:sz="4" w:space="0"/>
        </w:tcBorders>
        <w:shd w:val="clear" w:color="FFFFFF" w:fill="FFFFFF" w:themeFill="light1"/>
      </w:tcPr>
    </w:tblStylePr>
    <w:tblStylePr w:type="lastRow">
      <w:rPr>
        <w:i/>
        <w:color w:val="FAC090" w:themeColor="accent6" w:themeTint="98" w:themeShade="95"/>
        <w:sz w:val="22"/>
      </w:rPr>
      <w:tblPr/>
      <w:tcPr>
        <w:tcBorders>
          <w:top w:val="single" w:color="FAC090"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AC090" w:themeColor="accent6" w:themeTint="98" w:themeShade="95"/>
        <w:sz w:val="22"/>
      </w:rPr>
      <w:tblPr/>
      <w:tcPr>
        <w:tcBorders>
          <w:top w:val="none" w:color="000000" w:sz="4" w:space="0"/>
          <w:left w:val="none" w:color="000000" w:sz="4" w:space="0"/>
          <w:bottom w:val="none" w:color="000000" w:sz="4" w:space="0"/>
          <w:right w:val="single" w:color="FAC090" w:themeColor="accent6" w:sz="4" w:space="0"/>
        </w:tcBorders>
        <w:shd w:val="clear" w:color="FFFFFF" w:fill="auto"/>
      </w:tcPr>
    </w:tblStylePr>
    <w:tblStylePr w:type="lastCol">
      <w:rPr>
        <w:i/>
        <w:color w:val="FAC090" w:themeColor="accent6" w:themeTint="98" w:themeShade="95"/>
        <w:sz w:val="22"/>
      </w:rPr>
      <w:tblPr/>
      <w:tcPr>
        <w:tcBorders>
          <w:top w:val="none" w:color="000000" w:sz="4" w:space="0"/>
          <w:left w:val="single" w:color="FAC090" w:themeColor="accent6" w:sz="4" w:space="0"/>
          <w:bottom w:val="none" w:color="000000" w:sz="4" w:space="0"/>
          <w:right w:val="none" w:color="000000" w:sz="4" w:space="0"/>
        </w:tcBorders>
        <w:shd w:val="clear" w:color="FFFFFF" w:fill="auto"/>
      </w:tcPr>
    </w:tblStylePr>
    <w:tblStylePr w:type="band1Vert">
      <w:tblPr/>
      <w:tcPr>
        <w:shd w:val="clear" w:color="FDE4D0" w:fill="FDE4D0" w:themeFill="accent6" w:themeFillTint="40"/>
      </w:tcPr>
    </w:tblStylePr>
    <w:tblStylePr w:type="band1Horz">
      <w:rPr>
        <w:color w:val="FAC090" w:themeColor="accent6" w:themeTint="98" w:themeShade="95"/>
        <w:sz w:val="22"/>
      </w:rPr>
      <w:tblPr/>
      <w:tcPr>
        <w:shd w:val="clear" w:color="FDE4D0" w:fill="FDE4D0" w:themeFill="accent6" w:themeFillTint="40"/>
      </w:tcPr>
    </w:tblStylePr>
    <w:tblStylePr w:type="band2Horz">
      <w:rPr>
        <w:color w:val="FAC090" w:themeColor="accent6" w:themeTint="98" w:themeShade="95"/>
        <w:sz w:val="22"/>
      </w:rPr>
      <w:tblPr/>
    </w:tblStylePr>
  </w:style>
  <w:style w:type="table" w:customStyle="1" w:styleId="Lined-Accent">
    <w:name w:val="Lined - Accent"/>
    <w:uiPriority w:val="99"/>
    <w:rsid w:val="008e61a8"/>
    <w:rPr>
      <w:lang w:val="ru-RU" w:eastAsia="ru-RU" w:bidi="ar-SA"/>
      <w:color w:val="404040"/>
      <w:sz w:val="20"/>
      <w:szCs w:val="20"/>
    </w:rPr>
    <w:tblPr>
      <w:tblStyleRowBandSize w:val="1"/>
      <w:tblStyleColBandSize w:val="1"/>
      <w:tblCellMar>
        <w:top w:w="0" w:type="dxa"/>
        <w:left w:w="0" w:type="dxa"/>
        <w:bottom w:w="0" w:type="dxa"/>
        <w:right w:w="0" w:type="dxa"/>
      </w:tblCellMar>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uiPriority w:val="99"/>
    <w:rsid w:val="008e61a8"/>
    <w:rPr>
      <w:lang w:val="ru-RU" w:eastAsia="ru-RU" w:bidi="ar-SA"/>
      <w:color w:val="404040"/>
      <w:sz w:val="20"/>
      <w:szCs w:val="20"/>
    </w:rPr>
    <w:tblPr>
      <w:tblStyleRowBandSize w:val="1"/>
      <w:tblStyleColBandSize w:val="1"/>
      <w:tblCellMar>
        <w:top w:w="0" w:type="dxa"/>
        <w:left w:w="0" w:type="dxa"/>
        <w:bottom w:w="0" w:type="dxa"/>
        <w:right w:w="0" w:type="dxa"/>
      </w:tblCellMar>
    </w:tblPr>
    <w:tblStylePr w:type="firstRow">
      <w:rPr>
        <w:color w:val="F2F2F2"/>
        <w:sz w:val="22"/>
      </w:rPr>
      <w:tblPr/>
      <w:tcPr>
        <w:shd w:val="clear" w:color="5D8AC2" w:fill="5D8AC2" w:themeFill="accent1" w:themeFillTint="ea"/>
      </w:tcPr>
    </w:tblStylePr>
    <w:tblStylePr w:type="lastRow">
      <w:rPr>
        <w:color w:val="F2F2F2"/>
        <w:sz w:val="22"/>
      </w:rPr>
      <w:tblPr/>
      <w:tcPr>
        <w:shd w:val="clear" w:color="5D8AC2" w:fill="5D8AC2" w:themeFill="accent1" w:themeFillTint="ea"/>
      </w:tcPr>
    </w:tblStylePr>
    <w:tblStylePr w:type="firstCol">
      <w:rPr>
        <w:color w:val="F2F2F2"/>
        <w:sz w:val="22"/>
      </w:rPr>
      <w:tblPr/>
      <w:tcPr>
        <w:shd w:val="clear" w:color="5D8AC2" w:fill="5D8AC2" w:themeFill="accent1" w:themeFillTint="ea"/>
      </w:tcPr>
    </w:tblStylePr>
    <w:tblStylePr w:type="lastCol">
      <w:rPr>
        <w:color w:val="F2F2F2"/>
        <w:sz w:val="22"/>
      </w:rPr>
      <w:tblPr/>
      <w:tcPr>
        <w:shd w:val="clear" w:color="5D8AC2" w:fill="5D8AC2" w:themeFill="accent1" w:themeFillTint="ea"/>
      </w:tcPr>
    </w:tblStylePr>
    <w:tblStylePr w:type="band1Vert">
      <w:rPr>
        <w:color w:val="404040"/>
        <w:sz w:val="22"/>
      </w:rPr>
      <w:tblPr/>
    </w:tblStylePr>
    <w:tblStylePr w:type="band2Vert">
      <w:rPr>
        <w:color w:val="404040"/>
        <w:sz w:val="22"/>
      </w:rPr>
      <w:tblPr/>
      <w:tcPr>
        <w:shd w:val="clear" w:color="C7D7EA" w:fill="C7D7EA" w:themeFill="accent1" w:themeFillTint="50"/>
      </w:tcPr>
    </w:tblStylePr>
    <w:tblStylePr w:type="band1Horz">
      <w:rPr>
        <w:color w:val="404040"/>
        <w:sz w:val="22"/>
      </w:rPr>
      <w:tblPr/>
    </w:tblStylePr>
    <w:tblStylePr w:type="band2Horz">
      <w:rPr>
        <w:color w:val="404040"/>
        <w:sz w:val="22"/>
      </w:rPr>
      <w:tblPr/>
      <w:tcPr>
        <w:shd w:val="clear" w:color="C7D7EA" w:fill="C7D7EA" w:themeFill="accent1" w:themeFillTint="50"/>
      </w:tcPr>
    </w:tblStylePr>
  </w:style>
  <w:style w:type="table" w:customStyle="1" w:styleId="Lined-Accent2">
    <w:name w:val="Lined - Accent 2"/>
    <w:uiPriority w:val="99"/>
    <w:rsid w:val="008e61a8"/>
    <w:rPr>
      <w:lang w:val="ru-RU" w:eastAsia="ru-RU" w:bidi="ar-SA"/>
      <w:color w:val="404040"/>
      <w:sz w:val="20"/>
      <w:szCs w:val="20"/>
    </w:rPr>
    <w:tblPr>
      <w:tblStyleRowBandSize w:val="1"/>
      <w:tblStyleColBandSize w:val="1"/>
      <w:tblCellMar>
        <w:top w:w="0" w:type="dxa"/>
        <w:left w:w="0" w:type="dxa"/>
        <w:bottom w:w="0" w:type="dxa"/>
        <w:right w:w="0" w:type="dxa"/>
      </w:tblCellMar>
    </w:tblPr>
    <w:tblStylePr w:type="firstRow">
      <w:rPr>
        <w:color w:val="F2F2F2"/>
        <w:sz w:val="22"/>
      </w:rPr>
      <w:tblPr/>
      <w:tcPr>
        <w:shd w:val="clear" w:color="D99695" w:fill="D99695" w:themeFill="accent2" w:themeFillTint="97"/>
      </w:tcPr>
    </w:tblStylePr>
    <w:tblStylePr w:type="lastRow">
      <w:rPr>
        <w:color w:val="F2F2F2"/>
        <w:sz w:val="22"/>
      </w:rPr>
      <w:tblPr/>
      <w:tcPr>
        <w:shd w:val="clear" w:color="D99695" w:fill="D99695" w:themeFill="accent2" w:themeFillTint="97"/>
      </w:tcPr>
    </w:tblStylePr>
    <w:tblStylePr w:type="firstCol">
      <w:rPr>
        <w:color w:val="F2F2F2"/>
        <w:sz w:val="22"/>
      </w:rPr>
      <w:tblPr/>
      <w:tcPr>
        <w:shd w:val="clear" w:color="D99695" w:fill="D99695" w:themeFill="accent2" w:themeFillTint="97"/>
      </w:tcPr>
    </w:tblStylePr>
    <w:tblStylePr w:type="lastCol">
      <w:rPr>
        <w:color w:val="F2F2F2"/>
        <w:sz w:val="22"/>
      </w:rPr>
      <w:tblPr/>
      <w:tcPr>
        <w:shd w:val="clear" w:color="D99695" w:fill="D99695" w:themeFill="accent2" w:themeFillTint="97"/>
      </w:tcPr>
    </w:tblStylePr>
    <w:tblStylePr w:type="band1Vert">
      <w:rPr>
        <w:color w:val="404040"/>
        <w:sz w:val="22"/>
      </w:rPr>
      <w:tblPr/>
    </w:tblStylePr>
    <w:tblStylePr w:type="band2Vert">
      <w:rPr>
        <w:color w:val="404040"/>
        <w:sz w:val="22"/>
      </w:rPr>
      <w:tblPr/>
      <w:tcPr>
        <w:shd w:val="clear" w:color="F2DCDC" w:fill="F2DCDC" w:themeFill="accent2" w:themeFillTint="32"/>
      </w:tcPr>
    </w:tblStylePr>
    <w:tblStylePr w:type="band1Horz">
      <w:rPr>
        <w:color w:val="404040"/>
        <w:sz w:val="22"/>
      </w:rPr>
      <w:tblPr/>
    </w:tblStylePr>
    <w:tblStylePr w:type="band2Horz">
      <w:rPr>
        <w:color w:val="404040"/>
        <w:sz w:val="22"/>
      </w:rPr>
      <w:tblPr/>
      <w:tcPr>
        <w:shd w:val="clear" w:color="F2DCDC" w:fill="F2DCDC" w:themeFill="accent2" w:themeFillTint="32"/>
      </w:tcPr>
    </w:tblStylePr>
  </w:style>
  <w:style w:type="table" w:customStyle="1" w:styleId="Lined-Accent3">
    <w:name w:val="Lined - Accent 3"/>
    <w:uiPriority w:val="99"/>
    <w:rsid w:val="008e61a8"/>
    <w:rPr>
      <w:lang w:val="ru-RU" w:eastAsia="ru-RU" w:bidi="ar-SA"/>
      <w:color w:val="404040"/>
      <w:sz w:val="20"/>
      <w:szCs w:val="20"/>
    </w:rPr>
    <w:tblPr>
      <w:tblStyleRowBandSize w:val="1"/>
      <w:tblStyleColBandSize w:val="1"/>
      <w:tblCellMar>
        <w:top w:w="0" w:type="dxa"/>
        <w:left w:w="0" w:type="dxa"/>
        <w:bottom w:w="0" w:type="dxa"/>
        <w:right w:w="0" w:type="dxa"/>
      </w:tblCellMar>
    </w:tblPr>
    <w:tblStylePr w:type="firstRow">
      <w:rPr>
        <w:color w:val="F2F2F2"/>
        <w:sz w:val="22"/>
      </w:rPr>
      <w:tblPr/>
      <w:tcPr>
        <w:shd w:val="clear" w:color="9ABB59" w:fill="9ABB59" w:themeFill="accent3" w:themeFillTint="fe"/>
      </w:tcPr>
    </w:tblStylePr>
    <w:tblStylePr w:type="lastRow">
      <w:rPr>
        <w:color w:val="F2F2F2"/>
        <w:sz w:val="22"/>
      </w:rPr>
      <w:tblPr/>
      <w:tcPr>
        <w:shd w:val="clear" w:color="9ABB59" w:fill="9ABB59" w:themeFill="accent3" w:themeFillTint="fe"/>
      </w:tcPr>
    </w:tblStylePr>
    <w:tblStylePr w:type="firstCol">
      <w:rPr>
        <w:color w:val="F2F2F2"/>
        <w:sz w:val="22"/>
      </w:rPr>
      <w:tblPr/>
      <w:tcPr>
        <w:shd w:val="clear" w:color="9ABB59" w:fill="9ABB59" w:themeFill="accent3" w:themeFillTint="fe"/>
      </w:tcPr>
    </w:tblStylePr>
    <w:tblStylePr w:type="lastCol">
      <w:rPr>
        <w:color w:val="F2F2F2"/>
        <w:sz w:val="22"/>
      </w:rPr>
      <w:tblPr/>
      <w:tcPr>
        <w:shd w:val="clear" w:color="9ABB59" w:fill="9ABB59" w:themeFill="accent3" w:themeFillTint="fe"/>
      </w:tcPr>
    </w:tblStylePr>
    <w:tblStylePr w:type="band1Vert">
      <w:rPr>
        <w:color w:val="404040"/>
        <w:sz w:val="22"/>
      </w:rPr>
      <w:tblPr/>
    </w:tblStylePr>
    <w:tblStylePr w:type="band2Vert">
      <w:rPr>
        <w:color w:val="404040"/>
        <w:sz w:val="22"/>
      </w:rPr>
      <w:tblPr/>
      <w:tcPr>
        <w:shd w:val="clear" w:color="EAF1DC" w:fill="EAF1DC" w:themeFill="accent3" w:themeFillTint="34"/>
      </w:tcPr>
    </w:tblStylePr>
    <w:tblStylePr w:type="band1Horz">
      <w:rPr>
        <w:color w:val="404040"/>
        <w:sz w:val="22"/>
      </w:rPr>
      <w:tblPr/>
    </w:tblStylePr>
    <w:tblStylePr w:type="band2Horz">
      <w:rPr>
        <w:color w:val="404040"/>
        <w:sz w:val="22"/>
      </w:rPr>
      <w:tblPr/>
      <w:tcPr>
        <w:shd w:val="clear" w:color="EAF1DC" w:fill="EAF1DC" w:themeFill="accent3" w:themeFillTint="34"/>
      </w:tcPr>
    </w:tblStylePr>
  </w:style>
  <w:style w:type="table" w:customStyle="1" w:styleId="Lined-Accent4">
    <w:name w:val="Lined - Accent 4"/>
    <w:uiPriority w:val="99"/>
    <w:rsid w:val="008e61a8"/>
    <w:rPr>
      <w:lang w:val="ru-RU" w:eastAsia="ru-RU" w:bidi="ar-SA"/>
      <w:color w:val="404040"/>
      <w:sz w:val="20"/>
      <w:szCs w:val="20"/>
    </w:rPr>
    <w:tblPr>
      <w:tblStyleRowBandSize w:val="1"/>
      <w:tblStyleColBandSize w:val="1"/>
      <w:tblCellMar>
        <w:top w:w="0" w:type="dxa"/>
        <w:left w:w="0" w:type="dxa"/>
        <w:bottom w:w="0" w:type="dxa"/>
        <w:right w:w="0" w:type="dxa"/>
      </w:tblCellMar>
    </w:tblPr>
    <w:tblStylePr w:type="firstRow">
      <w:rPr>
        <w:color w:val="F2F2F2"/>
        <w:sz w:val="22"/>
      </w:rPr>
      <w:tblPr/>
      <w:tcPr>
        <w:shd w:val="clear" w:color="B2A1C6" w:fill="B2A1C6" w:themeFill="accent4" w:themeFillTint="9a"/>
      </w:tcPr>
    </w:tblStylePr>
    <w:tblStylePr w:type="lastRow">
      <w:rPr>
        <w:color w:val="F2F2F2"/>
        <w:sz w:val="22"/>
      </w:rPr>
      <w:tblPr/>
      <w:tcPr>
        <w:shd w:val="clear" w:color="B2A1C6" w:fill="B2A1C6" w:themeFill="accent4" w:themeFillTint="9a"/>
      </w:tcPr>
    </w:tblStylePr>
    <w:tblStylePr w:type="firstCol">
      <w:rPr>
        <w:color w:val="F2F2F2"/>
        <w:sz w:val="22"/>
      </w:rPr>
      <w:tblPr/>
      <w:tcPr>
        <w:shd w:val="clear" w:color="B2A1C6" w:fill="B2A1C6" w:themeFill="accent4" w:themeFillTint="9a"/>
      </w:tcPr>
    </w:tblStylePr>
    <w:tblStylePr w:type="lastCol">
      <w:rPr>
        <w:color w:val="F2F2F2"/>
        <w:sz w:val="22"/>
      </w:rPr>
      <w:tblPr/>
      <w:tcPr>
        <w:shd w:val="clear" w:color="B2A1C6" w:fill="B2A1C6" w:themeFill="accent4" w:themeFillTint="9a"/>
      </w:tcPr>
    </w:tblStylePr>
    <w:tblStylePr w:type="band1Vert">
      <w:rPr>
        <w:color w:val="404040"/>
        <w:sz w:val="22"/>
      </w:rPr>
      <w:tblPr/>
    </w:tblStylePr>
    <w:tblStylePr w:type="band2Vert">
      <w:rPr>
        <w:color w:val="404040"/>
        <w:sz w:val="22"/>
      </w:rPr>
      <w:tblPr/>
      <w:tcPr>
        <w:shd w:val="clear" w:color="E5DFEC" w:fill="E5DFEC" w:themeFill="accent4" w:themeFillTint="34"/>
      </w:tcPr>
    </w:tblStylePr>
    <w:tblStylePr w:type="band1Horz">
      <w:rPr>
        <w:color w:val="404040"/>
        <w:sz w:val="22"/>
      </w:rPr>
      <w:tblPr/>
    </w:tblStylePr>
    <w:tblStylePr w:type="band2Horz">
      <w:rPr>
        <w:color w:val="404040"/>
        <w:sz w:val="22"/>
      </w:rPr>
      <w:tblPr/>
      <w:tcPr>
        <w:shd w:val="clear" w:color="E5DFEC" w:fill="E5DFEC" w:themeFill="accent4" w:themeFillTint="34"/>
      </w:tcPr>
    </w:tblStylePr>
  </w:style>
  <w:style w:type="table" w:customStyle="1" w:styleId="Lined-Accent5">
    <w:name w:val="Lined - Accent 5"/>
    <w:uiPriority w:val="99"/>
    <w:rsid w:val="008e61a8"/>
    <w:rPr>
      <w:lang w:val="ru-RU" w:eastAsia="ru-RU" w:bidi="ar-SA"/>
      <w:color w:val="404040"/>
      <w:sz w:val="20"/>
      <w:szCs w:val="20"/>
    </w:rPr>
    <w:tblPr>
      <w:tblStyleRowBandSize w:val="1"/>
      <w:tblStyleColBandSize w:val="1"/>
      <w:tblCellMar>
        <w:top w:w="0" w:type="dxa"/>
        <w:left w:w="0" w:type="dxa"/>
        <w:bottom w:w="0" w:type="dxa"/>
        <w:right w:w="0" w:type="dxa"/>
      </w:tblCellMar>
    </w:tblPr>
    <w:tblStylePr w:type="firstRow">
      <w:rPr>
        <w:color w:val="F2F2F2"/>
        <w:sz w:val="22"/>
      </w:rPr>
      <w:tblPr/>
      <w:tcPr>
        <w:shd w:val="clear" w:color="4BACC6" w:fill="4BACC6" w:themeFill="accent5"/>
      </w:tcPr>
    </w:tblStylePr>
    <w:tblStylePr w:type="lastRow">
      <w:rPr>
        <w:color w:val="F2F2F2"/>
        <w:sz w:val="22"/>
      </w:rPr>
      <w:tblPr/>
      <w:tcPr>
        <w:shd w:val="clear" w:color="4BACC6" w:fill="4BACC6" w:themeFill="accent5"/>
      </w:tcPr>
    </w:tblStylePr>
    <w:tblStylePr w:type="firstCol">
      <w:rPr>
        <w:color w:val="F2F2F2"/>
        <w:sz w:val="22"/>
      </w:rPr>
      <w:tblPr/>
      <w:tcPr>
        <w:shd w:val="clear" w:color="4BACC6" w:fill="4BACC6" w:themeFill="accent5"/>
      </w:tcPr>
    </w:tblStylePr>
    <w:tblStylePr w:type="lastCol">
      <w:rPr>
        <w:color w:val="F2F2F2"/>
        <w:sz w:val="22"/>
      </w:rPr>
      <w:tblPr/>
      <w:tcPr>
        <w:shd w:val="clear" w:color="4BACC6" w:fill="4BACC6" w:themeFill="accent5"/>
      </w:tcPr>
    </w:tblStylePr>
    <w:tblStylePr w:type="band1Vert">
      <w:rPr>
        <w:color w:val="404040"/>
        <w:sz w:val="22"/>
      </w:rPr>
      <w:tblPr/>
    </w:tblStylePr>
    <w:tblStylePr w:type="band2Vert">
      <w:rPr>
        <w:color w:val="404040"/>
        <w:sz w:val="22"/>
      </w:rPr>
      <w:tblPr/>
      <w:tcPr>
        <w:shd w:val="clear" w:color="DAEEF3" w:fill="DAEEF3" w:themeFill="accent5" w:themeFillTint="34"/>
      </w:tcPr>
    </w:tblStylePr>
    <w:tblStylePr w:type="band1Horz">
      <w:rPr>
        <w:color w:val="404040"/>
        <w:sz w:val="22"/>
      </w:rPr>
      <w:tblPr/>
    </w:tblStylePr>
    <w:tblStylePr w:type="band2Horz">
      <w:rPr>
        <w:color w:val="404040"/>
        <w:sz w:val="22"/>
      </w:rPr>
      <w:tblPr/>
      <w:tcPr>
        <w:shd w:val="clear" w:color="DAEEF3" w:fill="DAEEF3" w:themeFill="accent5" w:themeFillTint="34"/>
      </w:tcPr>
    </w:tblStylePr>
  </w:style>
  <w:style w:type="table" w:customStyle="1" w:styleId="Lined-Accent6">
    <w:name w:val="Lined - Accent 6"/>
    <w:uiPriority w:val="99"/>
    <w:rsid w:val="008e61a8"/>
    <w:rPr>
      <w:lang w:val="ru-RU" w:eastAsia="ru-RU" w:bidi="ar-SA"/>
      <w:color w:val="404040"/>
      <w:sz w:val="20"/>
      <w:szCs w:val="20"/>
    </w:rPr>
    <w:tblPr>
      <w:tblStyleRowBandSize w:val="1"/>
      <w:tblStyleColBandSize w:val="1"/>
      <w:tblCellMar>
        <w:top w:w="0" w:type="dxa"/>
        <w:left w:w="0" w:type="dxa"/>
        <w:bottom w:w="0" w:type="dxa"/>
        <w:right w:w="0" w:type="dxa"/>
      </w:tblCellMar>
    </w:tblPr>
    <w:tblStylePr w:type="firstRow">
      <w:rPr>
        <w:color w:val="F2F2F2"/>
        <w:sz w:val="22"/>
      </w:rPr>
      <w:tblPr/>
      <w:tcPr>
        <w:shd w:val="clear" w:color="F79646" w:fill="F79646" w:themeFill="accent6"/>
      </w:tcPr>
    </w:tblStylePr>
    <w:tblStylePr w:type="lastRow">
      <w:rPr>
        <w:color w:val="F2F2F2"/>
        <w:sz w:val="22"/>
      </w:rPr>
      <w:tblPr/>
      <w:tcPr>
        <w:shd w:val="clear" w:color="F79646" w:fill="F79646" w:themeFill="accent6"/>
      </w:tcPr>
    </w:tblStylePr>
    <w:tblStylePr w:type="firstCol">
      <w:rPr>
        <w:color w:val="F2F2F2"/>
        <w:sz w:val="22"/>
      </w:rPr>
      <w:tblPr/>
      <w:tcPr>
        <w:shd w:val="clear" w:color="F79646" w:fill="F79646" w:themeFill="accent6"/>
      </w:tcPr>
    </w:tblStylePr>
    <w:tblStylePr w:type="lastCol">
      <w:rPr>
        <w:color w:val="F2F2F2"/>
        <w:sz w:val="22"/>
      </w:rPr>
      <w:tblPr/>
      <w:tcPr>
        <w:shd w:val="clear" w:color="F79646" w:fill="F79646" w:themeFill="accent6"/>
      </w:tcPr>
    </w:tblStylePr>
    <w:tblStylePr w:type="band1Vert">
      <w:rPr>
        <w:color w:val="404040"/>
        <w:sz w:val="22"/>
      </w:rPr>
      <w:tblPr/>
    </w:tblStylePr>
    <w:tblStylePr w:type="band2Vert">
      <w:rPr>
        <w:color w:val="404040"/>
        <w:sz w:val="22"/>
      </w:rPr>
      <w:tblPr/>
      <w:tcPr>
        <w:shd w:val="clear" w:color="FDE9D8" w:fill="FDE9D8" w:themeFill="accent6" w:themeFillTint="34"/>
      </w:tcPr>
    </w:tblStylePr>
    <w:tblStylePr w:type="band1Horz">
      <w:rPr>
        <w:color w:val="404040"/>
        <w:sz w:val="22"/>
      </w:rPr>
      <w:tblPr/>
    </w:tblStylePr>
    <w:tblStylePr w:type="band2Horz">
      <w:rPr>
        <w:color w:val="404040"/>
        <w:sz w:val="22"/>
      </w:rPr>
      <w:tblPr/>
      <w:tcPr>
        <w:shd w:val="clear" w:color="FDE9D8" w:fill="FDE9D8" w:themeFill="accent6" w:themeFillTint="34"/>
      </w:tcPr>
    </w:tblStylePr>
  </w:style>
  <w:style w:type="table" w:customStyle="1" w:styleId="BorderedLined-Accent">
    <w:name w:val="Bordered &amp; Lined - Accent"/>
    <w:uiPriority w:val="99"/>
    <w:rsid w:val="008e61a8"/>
    <w:rPr>
      <w:lang w:val="ru-RU" w:eastAsia="ru-RU" w:bidi="ar-SA"/>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top w:w="0" w:type="dxa"/>
        <w:left w:w="0" w:type="dxa"/>
        <w:bottom w:w="0" w:type="dxa"/>
        <w:right w:w="0" w:type="dxa"/>
      </w:tblCellMar>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uiPriority w:val="99"/>
    <w:rsid w:val="008e61a8"/>
    <w:rPr>
      <w:lang w:val="ru-RU" w:eastAsia="ru-RU" w:bidi="ar-SA"/>
      <w:color w:val="404040"/>
      <w:sz w:val="20"/>
      <w:szCs w:val="20"/>
    </w:rPr>
    <w:tblPr>
      <w:tblStyleRowBandSize w:val="1"/>
      <w:tblStyleColBandSize w:val="1"/>
      <w:tblBorders>
        <w:top w:val="single" w:color="2A4A71" w:themeColor="accent1" w:sz="4" w:space="0"/>
        <w:left w:val="single" w:color="2A4A71" w:themeColor="accent1" w:sz="4" w:space="0"/>
        <w:bottom w:val="single" w:color="2A4A71" w:themeColor="accent1" w:sz="4" w:space="0"/>
        <w:right w:val="single" w:color="2A4A71" w:themeColor="accent1" w:sz="4" w:space="0"/>
        <w:insideH w:val="single" w:color="2A4A71" w:themeColor="accent1" w:sz="4" w:space="0"/>
        <w:insideV w:val="single" w:color="2A4A71" w:themeColor="accent1" w:sz="4" w:space="0"/>
      </w:tblBorders>
      <w:tblCellMar>
        <w:top w:w="0" w:type="dxa"/>
        <w:left w:w="0" w:type="dxa"/>
        <w:bottom w:w="0" w:type="dxa"/>
        <w:right w:w="0" w:type="dxa"/>
      </w:tblCellMar>
    </w:tblPr>
    <w:tblStylePr w:type="firstRow">
      <w:rPr>
        <w:color w:val="F2F2F2"/>
        <w:sz w:val="22"/>
      </w:rPr>
      <w:tblPr/>
      <w:tcPr>
        <w:shd w:val="clear" w:color="5D8AC2" w:fill="5D8AC2" w:themeFill="accent1" w:themeFillTint="ea"/>
      </w:tcPr>
    </w:tblStylePr>
    <w:tblStylePr w:type="lastRow">
      <w:rPr>
        <w:color w:val="F2F2F2"/>
        <w:sz w:val="22"/>
      </w:rPr>
      <w:tblPr/>
      <w:tcPr>
        <w:shd w:val="clear" w:color="5D8AC2" w:fill="5D8AC2" w:themeFill="accent1" w:themeFillTint="ea"/>
      </w:tcPr>
    </w:tblStylePr>
    <w:tblStylePr w:type="firstCol">
      <w:rPr>
        <w:color w:val="F2F2F2"/>
        <w:sz w:val="22"/>
      </w:rPr>
      <w:tblPr/>
      <w:tcPr>
        <w:shd w:val="clear" w:color="5D8AC2" w:fill="5D8AC2" w:themeFill="accent1" w:themeFillTint="ea"/>
      </w:tcPr>
    </w:tblStylePr>
    <w:tblStylePr w:type="lastCol">
      <w:rPr>
        <w:color w:val="F2F2F2"/>
        <w:sz w:val="22"/>
      </w:rPr>
      <w:tblPr/>
      <w:tcPr>
        <w:shd w:val="clear" w:color="5D8AC2" w:fill="5D8AC2" w:themeFill="accent1" w:themeFillTint="ea"/>
      </w:tcPr>
    </w:tblStylePr>
    <w:tblStylePr w:type="band1Vert">
      <w:rPr>
        <w:color w:val="404040"/>
        <w:sz w:val="22"/>
      </w:rPr>
      <w:tblPr/>
    </w:tblStylePr>
    <w:tblStylePr w:type="band2Vert">
      <w:rPr>
        <w:color w:val="404040"/>
        <w:sz w:val="22"/>
      </w:rPr>
      <w:tblPr/>
      <w:tcPr>
        <w:shd w:val="clear" w:color="C7D7EA" w:fill="C7D7EA" w:themeFill="accent1" w:themeFillTint="50"/>
      </w:tcPr>
    </w:tblStylePr>
    <w:tblStylePr w:type="band1Horz">
      <w:rPr>
        <w:color w:val="404040"/>
        <w:sz w:val="22"/>
      </w:rPr>
      <w:tblPr/>
    </w:tblStylePr>
    <w:tblStylePr w:type="band2Horz">
      <w:rPr>
        <w:color w:val="404040"/>
        <w:sz w:val="22"/>
      </w:rPr>
      <w:tblPr/>
      <w:tcPr>
        <w:shd w:val="clear" w:color="C7D7EA" w:fill="C7D7EA" w:themeFill="accent1" w:themeFillTint="50"/>
      </w:tcPr>
    </w:tblStylePr>
  </w:style>
  <w:style w:type="table" w:customStyle="1" w:styleId="BorderedLined-Accent2">
    <w:name w:val="Bordered &amp; Lined - Accent 2"/>
    <w:uiPriority w:val="99"/>
    <w:rsid w:val="008e61a8"/>
    <w:rPr>
      <w:lang w:val="ru-RU" w:eastAsia="ru-RU" w:bidi="ar-SA"/>
      <w:color w:val="404040"/>
      <w:sz w:val="20"/>
      <w:szCs w:val="20"/>
    </w:rPr>
    <w:tblPr>
      <w:tblStyleRowBandSize w:val="1"/>
      <w:tblStyleColBandSize w:val="1"/>
      <w:tblBorders>
        <w:top w:val="single" w:color="732A29" w:themeColor="accent2" w:sz="4" w:space="0"/>
        <w:left w:val="single" w:color="732A29" w:themeColor="accent2" w:sz="4" w:space="0"/>
        <w:bottom w:val="single" w:color="732A29" w:themeColor="accent2" w:sz="4" w:space="0"/>
        <w:right w:val="single" w:color="732A29" w:themeColor="accent2" w:sz="4" w:space="0"/>
        <w:insideH w:val="single" w:color="732A29" w:themeColor="accent2" w:sz="4" w:space="0"/>
        <w:insideV w:val="single" w:color="732A29" w:themeColor="accent2" w:sz="4" w:space="0"/>
      </w:tblBorders>
      <w:tblCellMar>
        <w:top w:w="0" w:type="dxa"/>
        <w:left w:w="0" w:type="dxa"/>
        <w:bottom w:w="0" w:type="dxa"/>
        <w:right w:w="0" w:type="dxa"/>
      </w:tblCellMar>
    </w:tblPr>
    <w:tblStylePr w:type="firstRow">
      <w:rPr>
        <w:color w:val="F2F2F2"/>
        <w:sz w:val="22"/>
      </w:rPr>
      <w:tblPr/>
      <w:tcPr>
        <w:shd w:val="clear" w:color="D99695" w:fill="D99695" w:themeFill="accent2" w:themeFillTint="97"/>
      </w:tcPr>
    </w:tblStylePr>
    <w:tblStylePr w:type="lastRow">
      <w:rPr>
        <w:color w:val="F2F2F2"/>
        <w:sz w:val="22"/>
      </w:rPr>
      <w:tblPr/>
      <w:tcPr>
        <w:shd w:val="clear" w:color="D99695" w:fill="D99695" w:themeFill="accent2" w:themeFillTint="97"/>
      </w:tcPr>
    </w:tblStylePr>
    <w:tblStylePr w:type="firstCol">
      <w:rPr>
        <w:color w:val="F2F2F2"/>
        <w:sz w:val="22"/>
      </w:rPr>
      <w:tblPr/>
      <w:tcPr>
        <w:shd w:val="clear" w:color="D99695" w:fill="D99695" w:themeFill="accent2" w:themeFillTint="97"/>
      </w:tcPr>
    </w:tblStylePr>
    <w:tblStylePr w:type="lastCol">
      <w:rPr>
        <w:color w:val="F2F2F2"/>
        <w:sz w:val="22"/>
      </w:rPr>
      <w:tblPr/>
      <w:tcPr>
        <w:shd w:val="clear" w:color="D99695" w:fill="D99695" w:themeFill="accent2" w:themeFillTint="97"/>
      </w:tcPr>
    </w:tblStylePr>
    <w:tblStylePr w:type="band1Vert">
      <w:rPr>
        <w:color w:val="404040"/>
        <w:sz w:val="22"/>
      </w:rPr>
      <w:tblPr/>
    </w:tblStylePr>
    <w:tblStylePr w:type="band2Vert">
      <w:rPr>
        <w:color w:val="404040"/>
        <w:sz w:val="22"/>
      </w:rPr>
      <w:tblPr/>
      <w:tcPr>
        <w:shd w:val="clear" w:color="F2DCDC" w:fill="F2DCDC" w:themeFill="accent2" w:themeFillTint="32"/>
      </w:tcPr>
    </w:tblStylePr>
    <w:tblStylePr w:type="band1Horz">
      <w:rPr>
        <w:color w:val="404040"/>
        <w:sz w:val="22"/>
      </w:rPr>
      <w:tblPr/>
    </w:tblStylePr>
    <w:tblStylePr w:type="band2Horz">
      <w:rPr>
        <w:color w:val="404040"/>
        <w:sz w:val="22"/>
      </w:rPr>
      <w:tblPr/>
      <w:tcPr>
        <w:shd w:val="clear" w:color="F2DCDC" w:fill="F2DCDC" w:themeFill="accent2" w:themeFillTint="32"/>
      </w:tcPr>
    </w:tblStylePr>
  </w:style>
  <w:style w:type="table" w:customStyle="1" w:styleId="BorderedLined-Accent3">
    <w:name w:val="Bordered &amp; Lined - Accent 3"/>
    <w:uiPriority w:val="99"/>
    <w:rsid w:val="008e61a8"/>
    <w:rPr>
      <w:lang w:val="ru-RU" w:eastAsia="ru-RU" w:bidi="ar-SA"/>
      <w:color w:val="404040"/>
      <w:sz w:val="20"/>
      <w:szCs w:val="20"/>
    </w:rPr>
    <w:tblPr>
      <w:tblStyleRowBandSize w:val="1"/>
      <w:tblStyleColBandSize w:val="1"/>
      <w:tblBorders>
        <w:top w:val="single" w:color="5B722E" w:themeColor="accent3" w:sz="4" w:space="0"/>
        <w:left w:val="single" w:color="5B722E" w:themeColor="accent3" w:sz="4" w:space="0"/>
        <w:bottom w:val="single" w:color="5B722E" w:themeColor="accent3" w:sz="4" w:space="0"/>
        <w:right w:val="single" w:color="5B722E" w:themeColor="accent3" w:sz="4" w:space="0"/>
        <w:insideH w:val="single" w:color="5B722E" w:themeColor="accent3" w:sz="4" w:space="0"/>
        <w:insideV w:val="single" w:color="5B722E" w:themeColor="accent3" w:sz="4" w:space="0"/>
      </w:tblBorders>
      <w:tblCellMar>
        <w:top w:w="0" w:type="dxa"/>
        <w:left w:w="0" w:type="dxa"/>
        <w:bottom w:w="0" w:type="dxa"/>
        <w:right w:w="0" w:type="dxa"/>
      </w:tblCellMar>
    </w:tblPr>
    <w:tblStylePr w:type="firstRow">
      <w:rPr>
        <w:color w:val="F2F2F2"/>
        <w:sz w:val="22"/>
      </w:rPr>
      <w:tblPr/>
      <w:tcPr>
        <w:shd w:val="clear" w:color="9ABB59" w:fill="9ABB59" w:themeFill="accent3" w:themeFillTint="fe"/>
      </w:tcPr>
    </w:tblStylePr>
    <w:tblStylePr w:type="lastRow">
      <w:rPr>
        <w:color w:val="F2F2F2"/>
        <w:sz w:val="22"/>
      </w:rPr>
      <w:tblPr/>
      <w:tcPr>
        <w:shd w:val="clear" w:color="9ABB59" w:fill="9ABB59" w:themeFill="accent3" w:themeFillTint="fe"/>
      </w:tcPr>
    </w:tblStylePr>
    <w:tblStylePr w:type="firstCol">
      <w:rPr>
        <w:color w:val="F2F2F2"/>
        <w:sz w:val="22"/>
      </w:rPr>
      <w:tblPr/>
      <w:tcPr>
        <w:shd w:val="clear" w:color="9ABB59" w:fill="9ABB59" w:themeFill="accent3" w:themeFillTint="fe"/>
      </w:tcPr>
    </w:tblStylePr>
    <w:tblStylePr w:type="lastCol">
      <w:rPr>
        <w:color w:val="F2F2F2"/>
        <w:sz w:val="22"/>
      </w:rPr>
      <w:tblPr/>
      <w:tcPr>
        <w:shd w:val="clear" w:color="9ABB59" w:fill="9ABB59" w:themeFill="accent3" w:themeFillTint="fe"/>
      </w:tcPr>
    </w:tblStylePr>
    <w:tblStylePr w:type="band1Vert">
      <w:rPr>
        <w:color w:val="404040"/>
        <w:sz w:val="22"/>
      </w:rPr>
      <w:tblPr/>
    </w:tblStylePr>
    <w:tblStylePr w:type="band2Vert">
      <w:rPr>
        <w:color w:val="404040"/>
        <w:sz w:val="22"/>
      </w:rPr>
      <w:tblPr/>
      <w:tcPr>
        <w:shd w:val="clear" w:color="EAF1DC" w:fill="EAF1DC" w:themeFill="accent3" w:themeFillTint="34"/>
      </w:tcPr>
    </w:tblStylePr>
    <w:tblStylePr w:type="band1Horz">
      <w:rPr>
        <w:color w:val="404040"/>
        <w:sz w:val="22"/>
      </w:rPr>
      <w:tblPr/>
    </w:tblStylePr>
    <w:tblStylePr w:type="band2Horz">
      <w:rPr>
        <w:color w:val="404040"/>
        <w:sz w:val="22"/>
      </w:rPr>
      <w:tblPr/>
      <w:tcPr>
        <w:shd w:val="clear" w:color="EAF1DC" w:fill="EAF1DC" w:themeFill="accent3" w:themeFillTint="34"/>
      </w:tcPr>
    </w:tblStylePr>
  </w:style>
  <w:style w:type="table" w:customStyle="1" w:styleId="BorderedLined-Accent4">
    <w:name w:val="Bordered &amp; Lined - Accent 4"/>
    <w:uiPriority w:val="99"/>
    <w:rsid w:val="008e61a8"/>
    <w:rPr>
      <w:lang w:val="ru-RU" w:eastAsia="ru-RU" w:bidi="ar-SA"/>
      <w:color w:val="404040"/>
      <w:sz w:val="20"/>
      <w:szCs w:val="20"/>
    </w:rPr>
    <w:tblPr>
      <w:tblStyleRowBandSize w:val="1"/>
      <w:tblStyleColBandSize w:val="1"/>
      <w:tblBorders>
        <w:top w:val="single" w:color="4A395F" w:themeColor="accent4" w:sz="4" w:space="0"/>
        <w:left w:val="single" w:color="4A395F" w:themeColor="accent4" w:sz="4" w:space="0"/>
        <w:bottom w:val="single" w:color="4A395F" w:themeColor="accent4" w:sz="4" w:space="0"/>
        <w:right w:val="single" w:color="4A395F" w:themeColor="accent4" w:sz="4" w:space="0"/>
        <w:insideH w:val="single" w:color="4A395F" w:themeColor="accent4" w:sz="4" w:space="0"/>
        <w:insideV w:val="single" w:color="4A395F" w:themeColor="accent4" w:sz="4" w:space="0"/>
      </w:tblBorders>
      <w:tblCellMar>
        <w:top w:w="0" w:type="dxa"/>
        <w:left w:w="0" w:type="dxa"/>
        <w:bottom w:w="0" w:type="dxa"/>
        <w:right w:w="0" w:type="dxa"/>
      </w:tblCellMar>
    </w:tblPr>
    <w:tblStylePr w:type="firstRow">
      <w:rPr>
        <w:color w:val="F2F2F2"/>
        <w:sz w:val="22"/>
      </w:rPr>
      <w:tblPr/>
      <w:tcPr>
        <w:shd w:val="clear" w:color="B2A1C6" w:fill="B2A1C6" w:themeFill="accent4" w:themeFillTint="9a"/>
      </w:tcPr>
    </w:tblStylePr>
    <w:tblStylePr w:type="lastRow">
      <w:rPr>
        <w:color w:val="F2F2F2"/>
        <w:sz w:val="22"/>
      </w:rPr>
      <w:tblPr/>
      <w:tcPr>
        <w:shd w:val="clear" w:color="B2A1C6" w:fill="B2A1C6" w:themeFill="accent4" w:themeFillTint="9a"/>
      </w:tcPr>
    </w:tblStylePr>
    <w:tblStylePr w:type="firstCol">
      <w:rPr>
        <w:color w:val="F2F2F2"/>
        <w:sz w:val="22"/>
      </w:rPr>
      <w:tblPr/>
      <w:tcPr>
        <w:shd w:val="clear" w:color="B2A1C6" w:fill="B2A1C6" w:themeFill="accent4" w:themeFillTint="9a"/>
      </w:tcPr>
    </w:tblStylePr>
    <w:tblStylePr w:type="lastCol">
      <w:rPr>
        <w:color w:val="F2F2F2"/>
        <w:sz w:val="22"/>
      </w:rPr>
      <w:tblPr/>
      <w:tcPr>
        <w:shd w:val="clear" w:color="B2A1C6" w:fill="B2A1C6" w:themeFill="accent4" w:themeFillTint="9a"/>
      </w:tcPr>
    </w:tblStylePr>
    <w:tblStylePr w:type="band1Vert">
      <w:rPr>
        <w:color w:val="404040"/>
        <w:sz w:val="22"/>
      </w:rPr>
      <w:tblPr/>
    </w:tblStylePr>
    <w:tblStylePr w:type="band2Vert">
      <w:rPr>
        <w:color w:val="404040"/>
        <w:sz w:val="22"/>
      </w:rPr>
      <w:tblPr/>
      <w:tcPr>
        <w:shd w:val="clear" w:color="E5DFEC" w:fill="E5DFEC" w:themeFill="accent4" w:themeFillTint="34"/>
      </w:tcPr>
    </w:tblStylePr>
    <w:tblStylePr w:type="band1Horz">
      <w:rPr>
        <w:color w:val="404040"/>
        <w:sz w:val="22"/>
      </w:rPr>
      <w:tblPr/>
    </w:tblStylePr>
    <w:tblStylePr w:type="band2Horz">
      <w:rPr>
        <w:color w:val="404040"/>
        <w:sz w:val="22"/>
      </w:rPr>
      <w:tblPr/>
      <w:tcPr>
        <w:shd w:val="clear" w:color="E5DFEC" w:fill="E5DFEC" w:themeFill="accent4" w:themeFillTint="34"/>
      </w:tcPr>
    </w:tblStylePr>
  </w:style>
  <w:style w:type="table" w:customStyle="1" w:styleId="BorderedLined-Accent5">
    <w:name w:val="Bordered &amp; Lined - Accent 5"/>
    <w:uiPriority w:val="99"/>
    <w:rsid w:val="008e61a8"/>
    <w:rPr>
      <w:lang w:val="ru-RU" w:eastAsia="ru-RU" w:bidi="ar-SA"/>
      <w:color w:val="404040"/>
      <w:sz w:val="20"/>
      <w:szCs w:val="20"/>
    </w:rPr>
    <w:tblPr>
      <w:tblStyleRowBandSize w:val="1"/>
      <w:tblStyleColBandSize w:val="1"/>
      <w:tblBorders>
        <w:top w:val="single" w:color="266779" w:themeColor="accent5" w:sz="4" w:space="0"/>
        <w:left w:val="single" w:color="266779" w:themeColor="accent5" w:sz="4" w:space="0"/>
        <w:bottom w:val="single" w:color="266779" w:themeColor="accent5" w:sz="4" w:space="0"/>
        <w:right w:val="single" w:color="266779" w:themeColor="accent5" w:sz="4" w:space="0"/>
        <w:insideH w:val="single" w:color="266779" w:themeColor="accent5" w:sz="4" w:space="0"/>
        <w:insideV w:val="single" w:color="266779" w:themeColor="accent5" w:sz="4" w:space="0"/>
      </w:tblBorders>
      <w:tblCellMar>
        <w:top w:w="0" w:type="dxa"/>
        <w:left w:w="0" w:type="dxa"/>
        <w:bottom w:w="0" w:type="dxa"/>
        <w:right w:w="0" w:type="dxa"/>
      </w:tblCellMar>
    </w:tblPr>
    <w:tblStylePr w:type="firstRow">
      <w:rPr>
        <w:color w:val="F2F2F2"/>
        <w:sz w:val="22"/>
      </w:rPr>
      <w:tblPr/>
      <w:tcPr>
        <w:shd w:val="clear" w:color="4BACC6" w:fill="4BACC6" w:themeFill="accent5"/>
      </w:tcPr>
    </w:tblStylePr>
    <w:tblStylePr w:type="lastRow">
      <w:rPr>
        <w:color w:val="F2F2F2"/>
        <w:sz w:val="22"/>
      </w:rPr>
      <w:tblPr/>
      <w:tcPr>
        <w:shd w:val="clear" w:color="4BACC6" w:fill="4BACC6" w:themeFill="accent5"/>
      </w:tcPr>
    </w:tblStylePr>
    <w:tblStylePr w:type="firstCol">
      <w:rPr>
        <w:color w:val="F2F2F2"/>
        <w:sz w:val="22"/>
      </w:rPr>
      <w:tblPr/>
      <w:tcPr>
        <w:shd w:val="clear" w:color="4BACC6" w:fill="4BACC6" w:themeFill="accent5"/>
      </w:tcPr>
    </w:tblStylePr>
    <w:tblStylePr w:type="lastCol">
      <w:rPr>
        <w:color w:val="F2F2F2"/>
        <w:sz w:val="22"/>
      </w:rPr>
      <w:tblPr/>
      <w:tcPr>
        <w:shd w:val="clear" w:color="4BACC6" w:fill="4BACC6" w:themeFill="accent5"/>
      </w:tcPr>
    </w:tblStylePr>
    <w:tblStylePr w:type="band1Vert">
      <w:rPr>
        <w:color w:val="404040"/>
        <w:sz w:val="22"/>
      </w:rPr>
      <w:tblPr/>
    </w:tblStylePr>
    <w:tblStylePr w:type="band2Vert">
      <w:rPr>
        <w:color w:val="404040"/>
        <w:sz w:val="22"/>
      </w:rPr>
      <w:tblPr/>
      <w:tcPr>
        <w:shd w:val="clear" w:color="DAEEF3" w:fill="DAEEF3" w:themeFill="accent5" w:themeFillTint="34"/>
      </w:tcPr>
    </w:tblStylePr>
    <w:tblStylePr w:type="band1Horz">
      <w:rPr>
        <w:color w:val="404040"/>
        <w:sz w:val="22"/>
      </w:rPr>
      <w:tblPr/>
    </w:tblStylePr>
    <w:tblStylePr w:type="band2Horz">
      <w:rPr>
        <w:color w:val="404040"/>
        <w:sz w:val="22"/>
      </w:rPr>
      <w:tblPr/>
      <w:tcPr>
        <w:shd w:val="clear" w:color="DAEEF3" w:fill="DAEEF3" w:themeFill="accent5" w:themeFillTint="34"/>
      </w:tcPr>
    </w:tblStylePr>
  </w:style>
  <w:style w:type="table" w:customStyle="1" w:styleId="BorderedLined-Accent6">
    <w:name w:val="Bordered &amp; Lined - Accent 6"/>
    <w:uiPriority w:val="99"/>
    <w:rsid w:val="008e61a8"/>
    <w:rPr>
      <w:lang w:val="ru-RU" w:eastAsia="ru-RU" w:bidi="ar-SA"/>
      <w:color w:val="404040"/>
      <w:sz w:val="20"/>
      <w:szCs w:val="20"/>
    </w:rPr>
    <w:tblPr>
      <w:tblStyleRowBandSize w:val="1"/>
      <w:tblStyleColBandSize w:val="1"/>
      <w:tblBorders>
        <w:top w:val="single" w:color="B15407" w:themeColor="accent6" w:sz="4" w:space="0"/>
        <w:left w:val="single" w:color="B15407" w:themeColor="accent6" w:sz="4" w:space="0"/>
        <w:bottom w:val="single" w:color="B15407" w:themeColor="accent6" w:sz="4" w:space="0"/>
        <w:right w:val="single" w:color="B15407" w:themeColor="accent6" w:sz="4" w:space="0"/>
        <w:insideH w:val="single" w:color="B15407" w:themeColor="accent6" w:sz="4" w:space="0"/>
        <w:insideV w:val="single" w:color="B15407" w:themeColor="accent6" w:sz="4" w:space="0"/>
      </w:tblBorders>
      <w:tblCellMar>
        <w:top w:w="0" w:type="dxa"/>
        <w:left w:w="0" w:type="dxa"/>
        <w:bottom w:w="0" w:type="dxa"/>
        <w:right w:w="0" w:type="dxa"/>
      </w:tblCellMar>
    </w:tblPr>
    <w:tblStylePr w:type="firstRow">
      <w:rPr>
        <w:color w:val="F2F2F2"/>
        <w:sz w:val="22"/>
      </w:rPr>
      <w:tblPr/>
      <w:tcPr>
        <w:shd w:val="clear" w:color="F79646" w:fill="F79646" w:themeFill="accent6"/>
      </w:tcPr>
    </w:tblStylePr>
    <w:tblStylePr w:type="lastRow">
      <w:rPr>
        <w:color w:val="F2F2F2"/>
        <w:sz w:val="22"/>
      </w:rPr>
      <w:tblPr/>
      <w:tcPr>
        <w:shd w:val="clear" w:color="F79646" w:fill="F79646" w:themeFill="accent6"/>
      </w:tcPr>
    </w:tblStylePr>
    <w:tblStylePr w:type="firstCol">
      <w:rPr>
        <w:color w:val="F2F2F2"/>
        <w:sz w:val="22"/>
      </w:rPr>
      <w:tblPr/>
      <w:tcPr>
        <w:shd w:val="clear" w:color="F79646" w:fill="F79646" w:themeFill="accent6"/>
      </w:tcPr>
    </w:tblStylePr>
    <w:tblStylePr w:type="lastCol">
      <w:rPr>
        <w:color w:val="F2F2F2"/>
        <w:sz w:val="22"/>
      </w:rPr>
      <w:tblPr/>
      <w:tcPr>
        <w:shd w:val="clear" w:color="F79646" w:fill="F79646" w:themeFill="accent6"/>
      </w:tcPr>
    </w:tblStylePr>
    <w:tblStylePr w:type="band1Vert">
      <w:rPr>
        <w:color w:val="404040"/>
        <w:sz w:val="22"/>
      </w:rPr>
      <w:tblPr/>
    </w:tblStylePr>
    <w:tblStylePr w:type="band2Vert">
      <w:rPr>
        <w:color w:val="404040"/>
        <w:sz w:val="22"/>
      </w:rPr>
      <w:tblPr/>
      <w:tcPr>
        <w:shd w:val="clear" w:color="FDE9D8" w:fill="FDE9D8" w:themeFill="accent6" w:themeFillTint="34"/>
      </w:tcPr>
    </w:tblStylePr>
    <w:tblStylePr w:type="band1Horz">
      <w:rPr>
        <w:color w:val="404040"/>
        <w:sz w:val="22"/>
      </w:rPr>
      <w:tblPr/>
    </w:tblStylePr>
    <w:tblStylePr w:type="band2Horz">
      <w:rPr>
        <w:color w:val="404040"/>
        <w:sz w:val="22"/>
      </w:rPr>
      <w:tblPr/>
      <w:tcPr>
        <w:shd w:val="clear" w:color="FDE9D8" w:fill="FDE9D8" w:themeFill="accent6" w:themeFillTint="34"/>
      </w:tcPr>
    </w:tblStylePr>
  </w:style>
  <w:style w:type="table" w:customStyle="1" w:styleId="Bordered">
    <w:name w:val="Bordered"/>
    <w:uiPriority w:val="99"/>
    <w:rsid w:val="008e61a8"/>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top w:w="0" w:type="dxa"/>
        <w:left w:w="0" w:type="dxa"/>
        <w:bottom w:w="0" w:type="dxa"/>
        <w:right w:w="0" w:type="dxa"/>
      </w:tblCellMar>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uiPriority w:val="99"/>
    <w:rsid w:val="008e61a8"/>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color w:val="404040"/>
        <w:sz w:val="22"/>
      </w:rPr>
      <w:tblPr/>
      <w:tcPr>
        <w:tcBorders>
          <w:bottom w:val="single" w:color="4F81BD" w:themeColor="accent1" w:sz="12" w:space="0"/>
        </w:tcBorders>
      </w:tcPr>
    </w:tblStylePr>
    <w:tblStylePr w:type="lastRow">
      <w:rPr>
        <w:color w:val="404040"/>
        <w:sz w:val="22"/>
      </w:rPr>
      <w:tblPr/>
      <w:tcPr>
        <w:tcBorders>
          <w:top w:val="single" w:color="4F81BD" w:themeColor="accent1" w:sz="12" w:space="0"/>
        </w:tcBorders>
      </w:tcPr>
    </w:tblStylePr>
    <w:tblStylePr w:type="firstCol">
      <w:rPr>
        <w:color w:val="404040"/>
        <w:sz w:val="22"/>
      </w:rPr>
      <w:tblPr/>
    </w:tblStylePr>
    <w:tblStylePr w:type="lastCol">
      <w:rPr>
        <w:color w:val="404040"/>
        <w:sz w:val="22"/>
      </w:rPr>
      <w:tblPr/>
      <w:tcPr>
        <w:tcBorders>
          <w:left w:val="single" w:color="4F81BD" w:themeColor="accent1" w:sz="12" w:space="0"/>
        </w:tcBorders>
      </w:tcPr>
    </w:tblStylePr>
    <w:tblStylePr w:type="band1Horz">
      <w:rPr>
        <w:color w:val="404040"/>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Bordered-Accent2">
    <w:name w:val="Bordered - Accent 2"/>
    <w:uiPriority w:val="99"/>
    <w:rsid w:val="008e61a8"/>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color w:val="404040"/>
        <w:sz w:val="22"/>
      </w:rPr>
      <w:tblPr/>
      <w:tcPr>
        <w:tcBorders>
          <w:bottom w:val="single" w:color="D99695" w:themeColor="accent2" w:sz="12" w:space="0"/>
        </w:tcBorders>
      </w:tcPr>
    </w:tblStylePr>
    <w:tblStylePr w:type="lastRow">
      <w:rPr>
        <w:color w:val="404040"/>
        <w:sz w:val="22"/>
      </w:rPr>
      <w:tblPr/>
      <w:tcPr>
        <w:tcBorders>
          <w:top w:val="single" w:color="D99695" w:themeColor="accent2" w:sz="12" w:space="0"/>
        </w:tcBorders>
      </w:tcPr>
    </w:tblStylePr>
    <w:tblStylePr w:type="firstCol">
      <w:rPr>
        <w:color w:val="404040"/>
        <w:sz w:val="22"/>
      </w:rPr>
      <w:tblPr/>
    </w:tblStylePr>
    <w:tblStylePr w:type="lastCol">
      <w:rPr>
        <w:color w:val="404040"/>
        <w:sz w:val="22"/>
      </w:rPr>
      <w:tblPr/>
      <w:tcPr>
        <w:tcBorders>
          <w:left w:val="single" w:color="D99695" w:themeColor="accent2" w:sz="12" w:space="0"/>
        </w:tcBorders>
      </w:tcPr>
    </w:tblStylePr>
    <w:tblStylePr w:type="band1Horz">
      <w:rPr>
        <w:color w:val="404040"/>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Bordered-Accent3">
    <w:name w:val="Bordered - Accent 3"/>
    <w:uiPriority w:val="99"/>
    <w:rsid w:val="008e61a8"/>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color w:val="404040"/>
        <w:sz w:val="22"/>
      </w:rPr>
      <w:tblPr/>
      <w:tcPr>
        <w:tcBorders>
          <w:bottom w:val="single" w:color="C3D69B" w:themeColor="accent3" w:sz="12" w:space="0"/>
        </w:tcBorders>
      </w:tcPr>
    </w:tblStylePr>
    <w:tblStylePr w:type="lastRow">
      <w:rPr>
        <w:color w:val="404040"/>
        <w:sz w:val="22"/>
      </w:rPr>
      <w:tblPr/>
      <w:tcPr>
        <w:tcBorders>
          <w:top w:val="single" w:color="C3D69B" w:themeColor="accent3" w:sz="12" w:space="0"/>
        </w:tcBorders>
      </w:tcPr>
    </w:tblStylePr>
    <w:tblStylePr w:type="firstCol">
      <w:rPr>
        <w:color w:val="404040"/>
        <w:sz w:val="22"/>
      </w:rPr>
      <w:tblPr/>
    </w:tblStylePr>
    <w:tblStylePr w:type="lastCol">
      <w:rPr>
        <w:color w:val="404040"/>
        <w:sz w:val="22"/>
      </w:rPr>
      <w:tblPr/>
      <w:tcPr>
        <w:tcBorders>
          <w:left w:val="single" w:color="C3D69B" w:themeColor="accent3" w:sz="12" w:space="0"/>
        </w:tcBorders>
      </w:tcPr>
    </w:tblStylePr>
    <w:tblStylePr w:type="band1Horz">
      <w:rPr>
        <w:color w:val="404040"/>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Bordered-Accent4">
    <w:name w:val="Bordered - Accent 4"/>
    <w:uiPriority w:val="99"/>
    <w:rsid w:val="008e61a8"/>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color w:val="404040"/>
        <w:sz w:val="22"/>
      </w:rPr>
      <w:tblPr/>
      <w:tcPr>
        <w:tcBorders>
          <w:bottom w:val="single" w:color="B2A1C6" w:themeColor="accent4" w:sz="12" w:space="0"/>
        </w:tcBorders>
      </w:tcPr>
    </w:tblStylePr>
    <w:tblStylePr w:type="lastRow">
      <w:rPr>
        <w:color w:val="404040"/>
        <w:sz w:val="22"/>
      </w:rPr>
      <w:tblPr/>
      <w:tcPr>
        <w:tcBorders>
          <w:top w:val="single" w:color="B2A1C6" w:themeColor="accent4" w:sz="12" w:space="0"/>
        </w:tcBorders>
      </w:tcPr>
    </w:tblStylePr>
    <w:tblStylePr w:type="firstCol">
      <w:rPr>
        <w:color w:val="404040"/>
        <w:sz w:val="22"/>
      </w:rPr>
      <w:tblPr/>
    </w:tblStylePr>
    <w:tblStylePr w:type="lastCol">
      <w:rPr>
        <w:color w:val="404040"/>
        <w:sz w:val="22"/>
      </w:rPr>
      <w:tblPr/>
      <w:tcPr>
        <w:tcBorders>
          <w:left w:val="single" w:color="B2A1C6" w:themeColor="accent4" w:sz="12" w:space="0"/>
        </w:tcBorders>
      </w:tcPr>
    </w:tblStylePr>
    <w:tblStylePr w:type="band1Horz">
      <w:rPr>
        <w:color w:val="404040"/>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Bordered-Accent5">
    <w:name w:val="Bordered - Accent 5"/>
    <w:uiPriority w:val="99"/>
    <w:rsid w:val="008e61a8"/>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color w:val="404040"/>
        <w:sz w:val="22"/>
      </w:rPr>
      <w:tblPr/>
      <w:tcPr>
        <w:tcBorders>
          <w:bottom w:val="single" w:color="92CCDC" w:themeColor="accent5" w:sz="12" w:space="0"/>
        </w:tcBorders>
      </w:tcPr>
    </w:tblStylePr>
    <w:tblStylePr w:type="lastRow">
      <w:rPr>
        <w:color w:val="404040"/>
        <w:sz w:val="22"/>
      </w:rPr>
      <w:tblPr/>
      <w:tcPr>
        <w:tcBorders>
          <w:top w:val="single" w:color="92CCDC" w:themeColor="accent5" w:sz="12" w:space="0"/>
        </w:tcBorders>
      </w:tcPr>
    </w:tblStylePr>
    <w:tblStylePr w:type="firstCol">
      <w:rPr>
        <w:color w:val="404040"/>
        <w:sz w:val="22"/>
      </w:rPr>
      <w:tblPr/>
    </w:tblStylePr>
    <w:tblStylePr w:type="lastCol">
      <w:rPr>
        <w:color w:val="404040"/>
        <w:sz w:val="22"/>
      </w:rPr>
      <w:tblPr/>
      <w:tcPr>
        <w:tcBorders>
          <w:left w:val="single" w:color="92CCDC" w:themeColor="accent5" w:sz="12" w:space="0"/>
        </w:tcBorders>
      </w:tcPr>
    </w:tblStylePr>
    <w:tblStylePr w:type="band1Horz">
      <w:rPr>
        <w:color w:val="404040"/>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Bordered-Accent6">
    <w:name w:val="Bordered - Accent 6"/>
    <w:uiPriority w:val="99"/>
    <w:rsid w:val="008e61a8"/>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color w:val="404040"/>
        <w:sz w:val="22"/>
      </w:rPr>
      <w:tblPr/>
      <w:tcPr>
        <w:tcBorders>
          <w:bottom w:val="single" w:color="FAC090" w:themeColor="accent6" w:sz="12" w:space="0"/>
        </w:tcBorders>
      </w:tcPr>
    </w:tblStylePr>
    <w:tblStylePr w:type="lastRow">
      <w:rPr>
        <w:color w:val="404040"/>
        <w:sz w:val="22"/>
      </w:rPr>
      <w:tblPr/>
      <w:tcPr>
        <w:tcBorders>
          <w:top w:val="single" w:color="FAC090" w:themeColor="accent6" w:sz="12" w:space="0"/>
        </w:tcBorders>
      </w:tcPr>
    </w:tblStylePr>
    <w:tblStylePr w:type="firstCol">
      <w:rPr>
        <w:color w:val="404040"/>
        <w:sz w:val="22"/>
      </w:rPr>
      <w:tblPr/>
    </w:tblStylePr>
    <w:tblStylePr w:type="lastCol">
      <w:rPr>
        <w:color w:val="404040"/>
        <w:sz w:val="22"/>
      </w:rPr>
      <w:tblPr/>
      <w:tcPr>
        <w:tcBorders>
          <w:left w:val="single" w:color="FAC090" w:themeColor="accent6" w:sz="12" w:space="0"/>
        </w:tcBorders>
      </w:tcPr>
    </w:tblStylePr>
    <w:tblStylePr w:type="band1Horz">
      <w:rPr>
        <w:color w:val="404040"/>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5D2227-8BE6-4776-BC01-930CDC4E8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Application>LibreOffice/7.4.0.3$Windows_X86_64 LibreOffice_project/f85e47c08ddd19c015c0114a68350214f7066f5a</Application>
  <AppVersion>15.0000</AppVersion>
  <Pages>23</Pages>
  <Words>2584</Words>
  <Characters>16521</Characters>
  <CharactersWithSpaces>19578</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2020-09-03T10:59:00Z</dcterms:created>
  <dc:creator>solidser</dc:creator>
  <dc:description/>
  <dc:language>en-US</dc:language>
  <cp:lastModifiedBy/>
  <dcterms:modified xsi:type="dcterms:W3CDTF">2023-09-26T22:55:15Z</dcterms:modified>
  <cp:revision>36</cp:revision>
  <dc:subject/>
  <dc:title>Эталон лабораторной работы</dc:title>
</cp:coreProperties>
</file>

<file path=docProps/custom.xml><?xml version="1.0" encoding="utf-8"?>
<Properties xmlns="http://schemas.openxmlformats.org/officeDocument/2006/custom-properties" xmlns:vt="http://schemas.openxmlformats.org/officeDocument/2006/docPropsVTypes"/>
</file>